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53FAC" w14:textId="7D2FD7FF" w:rsidR="007A0CF3" w:rsidRPr="00880DF0" w:rsidRDefault="001C367C" w:rsidP="001C367C">
      <w:pPr>
        <w:rPr>
          <w:b/>
        </w:rPr>
      </w:pPr>
      <w:r w:rsidRPr="00880DF0">
        <w:rPr>
          <w:b/>
        </w:rPr>
        <w:t>Glossar</w:t>
      </w:r>
    </w:p>
    <w:p w14:paraId="4C279D91" w14:textId="1EBB477E" w:rsidR="00CA55F5" w:rsidRDefault="00CA55F5" w:rsidP="00CA55F5">
      <w:pPr>
        <w:pStyle w:val="LEText"/>
      </w:pPr>
      <w:r w:rsidRPr="005A10AF">
        <w:rPr>
          <w:b/>
          <w:bCs/>
        </w:rPr>
        <w:t>Adjazenzmatrix</w:t>
      </w:r>
      <w:r>
        <w:t>:</w:t>
      </w:r>
      <w:ins w:id="0" w:author="Hermann Johannes" w:date="2023-11-10T09:41:00Z">
        <w:r w:rsidR="00B44B8E">
          <w:t xml:space="preserve"> </w:t>
        </w:r>
        <w:r w:rsidR="00B44B8E" w:rsidRPr="00094EFF">
          <w:rPr>
            <w:szCs w:val="22"/>
          </w:rPr>
          <w:t>(Pfister 2004</w:t>
        </w:r>
        <w:r w:rsidR="00B44B8E">
          <w:rPr>
            <w:szCs w:val="22"/>
          </w:rPr>
          <w:t>, S. 44f.</w:t>
        </w:r>
        <w:r w:rsidR="00B44B8E" w:rsidRPr="00094EFF">
          <w:rPr>
            <w:szCs w:val="22"/>
          </w:rPr>
          <w:t>)</w:t>
        </w:r>
      </w:ins>
      <w:r>
        <w:t xml:space="preserve"> </w:t>
      </w:r>
      <w:r w:rsidR="00CE35ED">
        <w:t xml:space="preserve">ist eine 2-dimensionale </w:t>
      </w:r>
      <w:r>
        <w:t xml:space="preserve">Tabelle, </w:t>
      </w:r>
      <w:r w:rsidR="002763BE">
        <w:t>deren Kopfzeile und 1. Spalte identisch sind und bestimmte Beziehungen zwischen je einem Objekt in der Kopfzeile und in der 1. Spalte anzeigen.</w:t>
      </w:r>
      <w:r w:rsidR="002763BE">
        <w:br/>
        <w:t xml:space="preserve">Beispiel 1: Bei einem Drama stehen die handelnden Figuren in der Kopfzeile und 1. Spalte. Ein </w:t>
      </w:r>
      <w:r>
        <w:t xml:space="preserve">Eintrag aij </w:t>
      </w:r>
      <w:r w:rsidR="00CE35ED">
        <w:t xml:space="preserve">(i-te Zeile, j-te Spalte) </w:t>
      </w:r>
      <w:r>
        <w:t xml:space="preserve">für ein Paar zweier Figuren </w:t>
      </w:r>
      <w:r w:rsidR="002763BE">
        <w:t>kann anzeige</w:t>
      </w:r>
      <w:r>
        <w:t xml:space="preserve">n, </w:t>
      </w:r>
      <w:r w:rsidR="002763BE">
        <w:t xml:space="preserve">wie oft </w:t>
      </w:r>
      <w:r>
        <w:t xml:space="preserve">die beiden </w:t>
      </w:r>
      <w:r w:rsidR="002763BE">
        <w:t xml:space="preserve">Figuren </w:t>
      </w:r>
      <w:r>
        <w:t xml:space="preserve">in </w:t>
      </w:r>
      <w:r w:rsidR="002763BE">
        <w:t xml:space="preserve">den </w:t>
      </w:r>
      <w:r>
        <w:t>Szene</w:t>
      </w:r>
      <w:r w:rsidR="002763BE">
        <w:t>n</w:t>
      </w:r>
      <w:r>
        <w:t xml:space="preserve"> miteinander auf der Bühne stehen. </w:t>
      </w:r>
      <w:r w:rsidR="002763BE">
        <w:br/>
        <w:t>Beispiel 2: In der Stilometrie stehen die Texte in der Kopfzeile und 1. Spalte. Ein Eintrag aij für ein Paar zweier Texte kann anzeigen, wie ähnlich diese Texte zueinander sind. Die Ähnlichkeit wird mit einem Distanzmaß gemessen, siehe den Artikel zur Stilometrie.</w:t>
      </w:r>
    </w:p>
    <w:p w14:paraId="13AD5EF9" w14:textId="46B3B975" w:rsidR="00CA55F5" w:rsidRDefault="00CA55F5" w:rsidP="00CA55F5">
      <w:pPr>
        <w:pStyle w:val="LEText"/>
      </w:pPr>
      <w:r w:rsidRPr="00A174D5">
        <w:rPr>
          <w:b/>
        </w:rPr>
        <w:t>Algorithmus</w:t>
      </w:r>
      <w:r>
        <w:t>: Umsetzung einer Methode in einem Programm, z.B. programmtechnisches Verfahren zur Aufspaltung eines Textes in Wörter</w:t>
      </w:r>
      <w:r w:rsidR="002763BE">
        <w:t>.</w:t>
      </w:r>
    </w:p>
    <w:p w14:paraId="1F9F5F49" w14:textId="123D3CD7" w:rsidR="00CA55F5" w:rsidRDefault="00CA55F5" w:rsidP="00CA55F5">
      <w:pPr>
        <w:pStyle w:val="LEText"/>
      </w:pPr>
      <w:r w:rsidRPr="005A10AF">
        <w:rPr>
          <w:b/>
          <w:bCs/>
        </w:rPr>
        <w:t>Annotation</w:t>
      </w:r>
      <w:r>
        <w:t xml:space="preserve">: manuelle oder automatische Annotation – Hinzufügung von Zusatzinformationen (Anmerkungen, Kommentaren) zu einem Text. Die manuelle wird händisch </w:t>
      </w:r>
      <w:r w:rsidR="002763BE">
        <w:t xml:space="preserve">unter Nutzung von </w:t>
      </w:r>
      <w:r>
        <w:t xml:space="preserve">Tagsets vorgenommen, die halbautomatisierte </w:t>
      </w:r>
      <w:del w:id="1" w:author="Hermann Johannes" w:date="2023-11-10T09:41:00Z">
        <w:r w:rsidR="002763BE" w:rsidDel="00B44B8E">
          <w:delText xml:space="preserve">wird </w:delText>
        </w:r>
      </w:del>
      <w:ins w:id="2" w:author="Hermann Johannes" w:date="2023-11-10T09:41:00Z">
        <w:r w:rsidR="00B44B8E">
          <w:t>kann mit</w:t>
        </w:r>
      </w:ins>
      <w:del w:id="3" w:author="Hermann Johannes" w:date="2023-11-10T09:41:00Z">
        <w:r w:rsidDel="00B44B8E">
          <w:delText>durch</w:delText>
        </w:r>
      </w:del>
      <w:r>
        <w:t xml:space="preserve"> Machine-Learning-Verfahren (KI) durchgeführt</w:t>
      </w:r>
      <w:ins w:id="4" w:author="Hermann Johannes" w:date="2023-11-10T09:41:00Z">
        <w:r w:rsidR="00B44B8E">
          <w:t xml:space="preserve"> werden</w:t>
        </w:r>
      </w:ins>
      <w:del w:id="5" w:author="Hermann Johannes" w:date="2023-11-10T09:41:00Z">
        <w:r w:rsidR="002763BE" w:rsidDel="00B44B8E">
          <w:delText>.</w:delText>
        </w:r>
      </w:del>
    </w:p>
    <w:p w14:paraId="1FEF1485" w14:textId="1F3FC182" w:rsidR="00CA55F5" w:rsidRDefault="00CA55F5" w:rsidP="00CA55F5">
      <w:pPr>
        <w:pStyle w:val="LEText"/>
      </w:pPr>
      <w:bookmarkStart w:id="6" w:name="_Hlk150771516"/>
      <w:r w:rsidRPr="005A10AF">
        <w:rPr>
          <w:b/>
          <w:bCs/>
        </w:rPr>
        <w:t>Distant Reading</w:t>
      </w:r>
      <w:r>
        <w:t xml:space="preserve"> und </w:t>
      </w:r>
      <w:r w:rsidRPr="005A10AF">
        <w:rPr>
          <w:b/>
          <w:bCs/>
        </w:rPr>
        <w:t>Close Reading</w:t>
      </w:r>
      <w:r>
        <w:t xml:space="preserve">: Distant Reading ist die Verarbeitung (Analyse) großer Textmengen, ohne </w:t>
      </w:r>
      <w:r w:rsidR="002763BE">
        <w:t xml:space="preserve">dass </w:t>
      </w:r>
      <w:r>
        <w:t xml:space="preserve">die Texte </w:t>
      </w:r>
      <w:r w:rsidR="002763BE">
        <w:t>von einem Menschen gel</w:t>
      </w:r>
      <w:r>
        <w:t>esen</w:t>
      </w:r>
      <w:r w:rsidR="002763BE">
        <w:t xml:space="preserve"> werden</w:t>
      </w:r>
      <w:r>
        <w:t>. Close Reading bezeichnet das sorgfältige Lesen eines Textes</w:t>
      </w:r>
      <w:r w:rsidR="002763BE">
        <w:t>.</w:t>
      </w:r>
    </w:p>
    <w:p w14:paraId="4D0D543E" w14:textId="28B1FB1F" w:rsidR="003E6661" w:rsidRPr="003E6661" w:rsidRDefault="003E6661" w:rsidP="00CA55F5">
      <w:pPr>
        <w:pStyle w:val="LEText"/>
        <w:rPr>
          <w:ins w:id="7" w:author="Hermann Johannes" w:date="2023-11-13T12:37:00Z"/>
          <w:rPrChange w:id="8" w:author="Hermann Johannes" w:date="2023-11-13T12:39:00Z">
            <w:rPr>
              <w:ins w:id="9" w:author="Hermann Johannes" w:date="2023-11-13T12:37:00Z"/>
              <w:b/>
            </w:rPr>
          </w:rPrChange>
        </w:rPr>
      </w:pPr>
      <w:ins w:id="10" w:author="Hermann Johannes" w:date="2023-11-13T12:39:00Z">
        <w:r w:rsidRPr="003E6661">
          <w:rPr>
            <w:rPrChange w:id="11" w:author="Hermann Johannes" w:date="2023-11-13T12:39:00Z">
              <w:rPr>
                <w:b/>
              </w:rPr>
            </w:rPrChange>
          </w:rPr>
          <w:t xml:space="preserve">Bei </w:t>
        </w:r>
        <w:r w:rsidRPr="003E6661">
          <w:rPr>
            <w:b/>
          </w:rPr>
          <w:t>EDA</w:t>
        </w:r>
        <w:r w:rsidRPr="003E6661">
          <w:rPr>
            <w:rPrChange w:id="12" w:author="Hermann Johannes" w:date="2023-11-13T12:39:00Z">
              <w:rPr>
                <w:b/>
              </w:rPr>
            </w:rPrChange>
          </w:rPr>
          <w:t xml:space="preserve"> (explorative Datenanalyse) werden Daten, Texte und Korpora auf bestimmte Auffälligkeiten (oder Trends) hin explorativ untersucht, vgl. dazu die Einleitung von A. Lucke im vorliegenden Band. Dazu kommen viele der hier genannten Tools zum Einsatz</w:t>
        </w:r>
        <w:r>
          <w:t>.</w:t>
        </w:r>
      </w:ins>
    </w:p>
    <w:p w14:paraId="31B1674F" w14:textId="18AD57C8" w:rsidR="004D6FDE" w:rsidRDefault="004D6FDE" w:rsidP="00CA55F5">
      <w:pPr>
        <w:pStyle w:val="LEText"/>
      </w:pPr>
      <w:r w:rsidRPr="00BB42BD">
        <w:rPr>
          <w:b/>
        </w:rPr>
        <w:t>Entwicklungsumgebung</w:t>
      </w:r>
      <w:r>
        <w:t>: enth</w:t>
      </w:r>
      <w:r w:rsidR="00BB42BD">
        <w:t>ä</w:t>
      </w:r>
      <w:r>
        <w:t xml:space="preserve">lt die Tools zur Softwareentwicklung </w:t>
      </w:r>
      <w:r w:rsidR="00BB42BD">
        <w:t>mit einer bestimmten Pro</w:t>
      </w:r>
      <w:bookmarkEnd w:id="6"/>
      <w:r w:rsidR="00BB42BD">
        <w:t>grammiersprache</w:t>
      </w:r>
      <w:r w:rsidR="002763BE">
        <w:t>, z.B. Java, C++, Python)</w:t>
      </w:r>
      <w:r w:rsidR="00BB42BD">
        <w:t xml:space="preserve"> </w:t>
      </w:r>
      <w:r>
        <w:t>wie Editor, Compiler</w:t>
      </w:r>
      <w:r w:rsidR="00BB42BD">
        <w:t>, Testsystem, Spracherweiterungen</w:t>
      </w:r>
      <w:r w:rsidR="002763BE">
        <w:t xml:space="preserve"> usw.</w:t>
      </w:r>
    </w:p>
    <w:p w14:paraId="7D695AF3" w14:textId="41E550E6" w:rsidR="00CA55F5" w:rsidRDefault="00CA55F5" w:rsidP="00CA55F5">
      <w:pPr>
        <w:pStyle w:val="LEText"/>
      </w:pPr>
      <w:r w:rsidRPr="00A174D5">
        <w:rPr>
          <w:b/>
        </w:rPr>
        <w:t>Funktion</w:t>
      </w:r>
      <w:r>
        <w:t xml:space="preserve">: </w:t>
      </w:r>
      <w:r w:rsidR="009742B7">
        <w:t xml:space="preserve">ist ein Teil eines Programms und </w:t>
      </w:r>
      <w:r>
        <w:t xml:space="preserve">realisiert eine </w:t>
      </w:r>
      <w:r w:rsidR="009742B7">
        <w:t xml:space="preserve">bestimmte </w:t>
      </w:r>
      <w:r>
        <w:t>Methode</w:t>
      </w:r>
      <w:r w:rsidR="002763BE">
        <w:t>/Anforderung</w:t>
      </w:r>
      <w:r>
        <w:t xml:space="preserve">, z.B. </w:t>
      </w:r>
      <w:r w:rsidR="002763BE">
        <w:t xml:space="preserve">die </w:t>
      </w:r>
      <w:r>
        <w:t>Aufspaltung eines Textes in Wörter</w:t>
      </w:r>
      <w:r w:rsidR="009331D4">
        <w:t>.</w:t>
      </w:r>
    </w:p>
    <w:p w14:paraId="622F4885" w14:textId="3FE8928D" w:rsidR="00CA55F5" w:rsidRDefault="00B05F7A" w:rsidP="00CA55F5">
      <w:pPr>
        <w:pStyle w:val="LEText"/>
      </w:pPr>
      <w:r w:rsidRPr="005A10AF">
        <w:rPr>
          <w:b/>
          <w:bCs/>
        </w:rPr>
        <w:t>Häufigkeit</w:t>
      </w:r>
      <w:r>
        <w:t xml:space="preserve"> eines Wortes: ist ein </w:t>
      </w:r>
      <w:r w:rsidR="00CA55F5">
        <w:t>statistische</w:t>
      </w:r>
      <w:r>
        <w:t>s</w:t>
      </w:r>
      <w:r w:rsidR="00CA55F5">
        <w:t xml:space="preserve"> Merkmal </w:t>
      </w:r>
      <w:r>
        <w:t>eines Textes und wird für Textanalysen benötigt. Es werden absolute (</w:t>
      </w:r>
      <w:del w:id="13" w:author="Hermann Johannes" w:date="2023-11-10T09:42:00Z">
        <w:r w:rsidDel="00B44B8E">
          <w:delText xml:space="preserve">einfache </w:delText>
        </w:r>
      </w:del>
      <w:r>
        <w:t xml:space="preserve">Anzahl </w:t>
      </w:r>
      <w:ins w:id="14" w:author="Hermann Johannes" w:date="2023-11-10T09:42:00Z">
        <w:r w:rsidR="00B44B8E">
          <w:t xml:space="preserve">der Vorkommen </w:t>
        </w:r>
      </w:ins>
      <w:r>
        <w:t>des Wortes im Text) und relative (absolute Häufigkeit / Anzahl Wörter im Text) Häufigkeiten verwendet</w:t>
      </w:r>
      <w:r w:rsidR="009331D4">
        <w:t>.</w:t>
      </w:r>
    </w:p>
    <w:p w14:paraId="226CE507" w14:textId="37BF3046" w:rsidR="00CA55F5" w:rsidRDefault="00CA55F5" w:rsidP="00CA55F5">
      <w:pPr>
        <w:pStyle w:val="LEText"/>
      </w:pPr>
      <w:r w:rsidRPr="005A10AF">
        <w:rPr>
          <w:b/>
          <w:bCs/>
        </w:rPr>
        <w:t>Häufigkeitsverteilung</w:t>
      </w:r>
      <w:r>
        <w:t>: zeigt die Verteilung der Häufigkeit eines Wortes in Textabschnitten, die gleich lang oder durch Kapitel, Szenen o.ä. definiert sind</w:t>
      </w:r>
      <w:r w:rsidR="009331D4">
        <w:t>.</w:t>
      </w:r>
    </w:p>
    <w:p w14:paraId="24B13672" w14:textId="06F30BEB" w:rsidR="00CA55F5" w:rsidRDefault="00CA55F5" w:rsidP="00CA55F5">
      <w:pPr>
        <w:pStyle w:val="LEText"/>
        <w:rPr>
          <w:ins w:id="15" w:author="Hermann Johannes" w:date="2023-11-05T22:24:00Z"/>
        </w:rPr>
      </w:pPr>
      <w:r w:rsidRPr="005A10AF">
        <w:rPr>
          <w:b/>
          <w:bCs/>
        </w:rPr>
        <w:t>Konfigurationsmatrix</w:t>
      </w:r>
      <w:r>
        <w:t xml:space="preserve">: </w:t>
      </w:r>
      <w:r w:rsidR="009331D4">
        <w:t xml:space="preserve">ist eine </w:t>
      </w:r>
      <w:r>
        <w:t xml:space="preserve">Tabelle, die in der i-ten </w:t>
      </w:r>
      <w:r w:rsidR="009331D4">
        <w:t>Zeile</w:t>
      </w:r>
      <w:r>
        <w:t xml:space="preserve"> und der j-ten </w:t>
      </w:r>
      <w:r w:rsidR="009331D4">
        <w:t>Spalte</w:t>
      </w:r>
      <w:r>
        <w:t xml:space="preserve"> eine 1 hat, wenn in einem Drama die Figur </w:t>
      </w:r>
      <w:r w:rsidR="009331D4">
        <w:t>i</w:t>
      </w:r>
      <w:r>
        <w:t xml:space="preserve"> in der Szene </w:t>
      </w:r>
      <w:r w:rsidR="009331D4">
        <w:t>j</w:t>
      </w:r>
      <w:r>
        <w:t xml:space="preserve"> auftritt (Binärmatrix, Szenenstruktur)</w:t>
      </w:r>
      <w:r w:rsidR="009331D4">
        <w:t>.</w:t>
      </w:r>
    </w:p>
    <w:p w14:paraId="7F48DA76" w14:textId="57CAD8D7" w:rsidR="00707850" w:rsidRDefault="00707850" w:rsidP="00CA55F5">
      <w:pPr>
        <w:pStyle w:val="LEText"/>
      </w:pPr>
      <w:ins w:id="16" w:author="Hermann Johannes" w:date="2023-11-05T22:24:00Z">
        <w:r>
          <w:t>KWIC: Keywords in Context</w:t>
        </w:r>
      </w:ins>
      <w:ins w:id="17" w:author="Hermann Johannes" w:date="2023-11-05T22:25:00Z">
        <w:r>
          <w:t>, Nachbarn / Kontext eines Wortes im Text</w:t>
        </w:r>
      </w:ins>
    </w:p>
    <w:p w14:paraId="60A3D955" w14:textId="2DC38DA4" w:rsidR="00CA55F5" w:rsidRDefault="00CA55F5" w:rsidP="00CA55F5">
      <w:pPr>
        <w:pStyle w:val="LEText"/>
      </w:pPr>
      <w:r w:rsidRPr="005A10AF">
        <w:rPr>
          <w:b/>
          <w:bCs/>
        </w:rPr>
        <w:t>Lemmatisierung</w:t>
      </w:r>
      <w:r>
        <w:t>: bezeichnet die Reduktion der Wortform auf ihre Grundform</w:t>
      </w:r>
      <w:r w:rsidR="0059381F">
        <w:t>.</w:t>
      </w:r>
    </w:p>
    <w:p w14:paraId="19F15776" w14:textId="3789AF22" w:rsidR="00B71A0B" w:rsidRDefault="00B71A0B" w:rsidP="00CA55F5">
      <w:pPr>
        <w:pStyle w:val="LEText"/>
      </w:pPr>
      <w:r w:rsidRPr="00B71A0B">
        <w:rPr>
          <w:b/>
        </w:rPr>
        <w:t>Methode</w:t>
      </w:r>
      <w:r>
        <w:t xml:space="preserve">: ist ein bestimmtes Verfahren zur </w:t>
      </w:r>
      <w:r w:rsidRPr="00B71A0B">
        <w:t xml:space="preserve">Lösung einer Aufgabenstellung, also der Weg zu einem angestrebten Ziel. Eine Methode wird programmtechnisch </w:t>
      </w:r>
      <w:ins w:id="18" w:author="Hermann Johannes" w:date="2023-11-05T22:21:00Z">
        <w:r w:rsidR="000F500E">
          <w:t xml:space="preserve">mittels Algorithmen </w:t>
        </w:r>
      </w:ins>
      <w:r w:rsidRPr="00B71A0B">
        <w:t xml:space="preserve">in Form </w:t>
      </w:r>
      <w:ins w:id="19" w:author="Hermann Johannes" w:date="2023-11-05T22:21:00Z">
        <w:r w:rsidR="000F500E">
          <w:t xml:space="preserve">von </w:t>
        </w:r>
      </w:ins>
      <w:del w:id="20" w:author="Hermann Johannes" w:date="2023-11-05T22:21:00Z">
        <w:r w:rsidRPr="00B71A0B" w:rsidDel="000F500E">
          <w:delText xml:space="preserve">einer </w:delText>
        </w:r>
      </w:del>
      <w:r w:rsidRPr="00B71A0B">
        <w:t>Funktion</w:t>
      </w:r>
      <w:ins w:id="21" w:author="Hermann Johannes" w:date="2023-11-05T22:21:00Z">
        <w:r w:rsidR="000F500E">
          <w:t>en</w:t>
        </w:r>
      </w:ins>
      <w:r w:rsidRPr="00B71A0B">
        <w:t xml:space="preserve"> umgesetzt.</w:t>
      </w:r>
      <w:ins w:id="22" w:author="Hermann Johannes" w:date="2023-11-10T09:43:00Z">
        <w:r w:rsidR="00B44B8E">
          <w:t xml:space="preserve"> Die Methode ist damit </w:t>
        </w:r>
      </w:ins>
      <w:del w:id="23" w:author="Hermann Johannes" w:date="2023-11-05T22:21:00Z">
        <w:r w:rsidRPr="00B71A0B" w:rsidDel="000F500E">
          <w:br/>
        </w:r>
      </w:del>
      <w:del w:id="24" w:author="Hermann Johannes" w:date="2023-11-10T09:43:00Z">
        <w:r w:rsidDel="00B44B8E">
          <w:delText>S</w:delText>
        </w:r>
        <w:r w:rsidRPr="00B71A0B" w:rsidDel="00B44B8E">
          <w:delText xml:space="preserve">ie ist </w:delText>
        </w:r>
      </w:del>
      <w:r w:rsidRPr="00B71A0B">
        <w:t>die abstrakte Vorgehensweise, während</w:t>
      </w:r>
      <w:r>
        <w:t xml:space="preserve"> ein Algorithmus zur Programmierung dieser Methode sehr detailliert ist und u.a. mit Pseudocode beschrieben werden kann.</w:t>
      </w:r>
    </w:p>
    <w:p w14:paraId="4244231C" w14:textId="2A1975A9" w:rsidR="00CA55F5" w:rsidRDefault="00CA55F5" w:rsidP="00CA55F5">
      <w:pPr>
        <w:pStyle w:val="LEText"/>
      </w:pPr>
      <w:r w:rsidRPr="005A10AF">
        <w:rPr>
          <w:b/>
          <w:bCs/>
        </w:rPr>
        <w:t>Named Entity Recognition</w:t>
      </w:r>
      <w:r>
        <w:t>: erkennt eindeutig benannte Größen im Text, z.B. Personen, Länder, Orte, Produkte, Organisationen, Buchtitel</w:t>
      </w:r>
      <w:r w:rsidR="0059381F">
        <w:t>.</w:t>
      </w:r>
    </w:p>
    <w:p w14:paraId="096B6F4C" w14:textId="2DEC46D5" w:rsidR="00217A05" w:rsidRDefault="00217A05" w:rsidP="00CA55F5">
      <w:pPr>
        <w:pStyle w:val="LEText"/>
        <w:rPr>
          <w:ins w:id="25" w:author="Hermann Johannes" w:date="2023-11-05T22:26:00Z"/>
          <w:b/>
        </w:rPr>
      </w:pPr>
      <w:ins w:id="26" w:author="Hermann Johannes" w:date="2023-11-05T22:26:00Z">
        <w:r w:rsidRPr="00217A05">
          <w:rPr>
            <w:b/>
          </w:rPr>
          <w:lastRenderedPageBreak/>
          <w:t>Netzwerkanalyse</w:t>
        </w:r>
        <w:r w:rsidRPr="00217A05">
          <w:rPr>
            <w:rPrChange w:id="27" w:author="Hermann Johannes" w:date="2023-11-05T22:26:00Z">
              <w:rPr>
                <w:b/>
              </w:rPr>
            </w:rPrChange>
          </w:rPr>
          <w:t xml:space="preserve">: Ein Netzwerk besteht aus Knoten und Kanten. Damit </w:t>
        </w:r>
      </w:ins>
      <w:ins w:id="28" w:author="Hermann Johannes" w:date="2023-11-05T22:27:00Z">
        <w:r>
          <w:t xml:space="preserve">können mittels Dicke </w:t>
        </w:r>
      </w:ins>
      <w:ins w:id="29" w:author="Hermann Johannes" w:date="2023-11-10T09:44:00Z">
        <w:r w:rsidR="00B44B8E">
          <w:t>u</w:t>
        </w:r>
      </w:ins>
      <w:ins w:id="30" w:author="Hermann Johannes" w:date="2023-11-05T22:27:00Z">
        <w:r>
          <w:t xml:space="preserve">nd Farbe </w:t>
        </w:r>
      </w:ins>
      <w:ins w:id="31" w:author="Hermann Johannes" w:date="2023-11-05T22:26:00Z">
        <w:r w:rsidRPr="00217A05">
          <w:rPr>
            <w:rPrChange w:id="32" w:author="Hermann Johannes" w:date="2023-11-05T22:26:00Z">
              <w:rPr>
                <w:b/>
              </w:rPr>
            </w:rPrChange>
          </w:rPr>
          <w:t>bestimmte Zusammenhänge dar</w:t>
        </w:r>
      </w:ins>
      <w:ins w:id="33" w:author="Hermann Johannes" w:date="2023-11-05T22:27:00Z">
        <w:r>
          <w:t>ge</w:t>
        </w:r>
      </w:ins>
      <w:ins w:id="34" w:author="Hermann Johannes" w:date="2023-11-05T22:26:00Z">
        <w:r w:rsidRPr="00217A05">
          <w:rPr>
            <w:rPrChange w:id="35" w:author="Hermann Johannes" w:date="2023-11-05T22:26:00Z">
              <w:rPr>
                <w:b/>
              </w:rPr>
            </w:rPrChange>
          </w:rPr>
          <w:t>stell</w:t>
        </w:r>
      </w:ins>
      <w:ins w:id="36" w:author="Hermann Johannes" w:date="2023-11-05T22:27:00Z">
        <w:r>
          <w:t xml:space="preserve">t werden. </w:t>
        </w:r>
      </w:ins>
      <w:ins w:id="37" w:author="Hermann Johannes" w:date="2023-11-05T22:30:00Z">
        <w:r w:rsidR="00E52838">
          <w:t>M</w:t>
        </w:r>
      </w:ins>
      <w:ins w:id="38" w:author="Hermann Johannes" w:date="2023-11-05T22:29:00Z">
        <w:r>
          <w:t xml:space="preserve">it solchen Netzen können z.B. </w:t>
        </w:r>
        <w:r w:rsidR="00E52838">
          <w:t>gemeinsame</w:t>
        </w:r>
      </w:ins>
      <w:ins w:id="39" w:author="Hermann Johannes" w:date="2023-11-05T22:30:00Z">
        <w:r w:rsidR="00E52838">
          <w:t xml:space="preserve"> </w:t>
        </w:r>
      </w:ins>
      <w:ins w:id="40" w:author="Hermann Johannes" w:date="2023-11-05T22:29:00Z">
        <w:r w:rsidR="00E52838">
          <w:t>Auftritte von je zwei Figuren in Dramen</w:t>
        </w:r>
      </w:ins>
      <w:ins w:id="41" w:author="Hermann Johannes" w:date="2023-11-05T22:30:00Z">
        <w:r w:rsidR="00E52838">
          <w:t xml:space="preserve"> </w:t>
        </w:r>
      </w:ins>
      <w:ins w:id="42" w:author="Hermann Johannes" w:date="2023-11-05T22:26:00Z">
        <w:r w:rsidRPr="00217A05">
          <w:rPr>
            <w:rPrChange w:id="43" w:author="Hermann Johannes" w:date="2023-11-05T22:26:00Z">
              <w:rPr>
                <w:b/>
              </w:rPr>
            </w:rPrChange>
          </w:rPr>
          <w:t xml:space="preserve">oder die </w:t>
        </w:r>
      </w:ins>
      <w:ins w:id="44" w:author="Hermann Johannes" w:date="2023-11-05T22:30:00Z">
        <w:r w:rsidR="00E52838">
          <w:t xml:space="preserve">Ähnlichkeiten </w:t>
        </w:r>
      </w:ins>
      <w:ins w:id="45" w:author="Hermann Johannes" w:date="2023-11-05T22:26:00Z">
        <w:r w:rsidRPr="00217A05">
          <w:rPr>
            <w:rPrChange w:id="46" w:author="Hermann Johannes" w:date="2023-11-05T22:26:00Z">
              <w:rPr>
                <w:b/>
              </w:rPr>
            </w:rPrChange>
          </w:rPr>
          <w:t xml:space="preserve">von Literaturtexten in der Stilometrie </w:t>
        </w:r>
      </w:ins>
      <w:ins w:id="47" w:author="Hermann Johannes" w:date="2023-11-05T22:31:00Z">
        <w:r w:rsidR="00E52838">
          <w:t xml:space="preserve">angezeigt werden </w:t>
        </w:r>
      </w:ins>
      <w:ins w:id="48" w:author="Hermann Johannes" w:date="2023-11-05T22:26:00Z">
        <w:r w:rsidRPr="00217A05">
          <w:rPr>
            <w:rPrChange w:id="49" w:author="Hermann Johannes" w:date="2023-11-05T22:26:00Z">
              <w:rPr>
                <w:b/>
              </w:rPr>
            </w:rPrChange>
          </w:rPr>
          <w:t xml:space="preserve">(z.B. </w:t>
        </w:r>
      </w:ins>
      <w:ins w:id="50" w:author="Hermann Johannes" w:date="2023-11-10T09:44:00Z">
        <w:r w:rsidR="00EB25C3">
          <w:t xml:space="preserve">mit dem </w:t>
        </w:r>
      </w:ins>
      <w:ins w:id="51" w:author="Hermann Johannes" w:date="2023-11-05T22:26:00Z">
        <w:r w:rsidRPr="00217A05">
          <w:rPr>
            <w:rPrChange w:id="52" w:author="Hermann Johannes" w:date="2023-11-05T22:26:00Z">
              <w:rPr>
                <w:b/>
              </w:rPr>
            </w:rPrChange>
          </w:rPr>
          <w:t>Simmelian Backbone Network, siehe Studie</w:t>
        </w:r>
      </w:ins>
      <w:ins w:id="53" w:author="Hermann Johannes" w:date="2023-11-05T22:31:00Z">
        <w:r w:rsidR="00E52838">
          <w:t xml:space="preserve"> </w:t>
        </w:r>
      </w:ins>
      <w:ins w:id="54" w:author="Hermann Johannes" w:date="2023-11-05T22:26:00Z">
        <w:r w:rsidRPr="00217A05">
          <w:rPr>
            <w:rPrChange w:id="55" w:author="Hermann Johannes" w:date="2023-11-05T22:26:00Z">
              <w:rPr>
                <w:b/>
              </w:rPr>
            </w:rPrChange>
          </w:rPr>
          <w:t>v</w:t>
        </w:r>
      </w:ins>
      <w:ins w:id="56" w:author="Hermann Johannes" w:date="2023-11-05T22:31:00Z">
        <w:r w:rsidR="00E52838">
          <w:t>on</w:t>
        </w:r>
      </w:ins>
      <w:ins w:id="57" w:author="Hermann Johannes" w:date="2023-11-05T22:26:00Z">
        <w:r w:rsidRPr="00217A05">
          <w:rPr>
            <w:rPrChange w:id="58" w:author="Hermann Johannes" w:date="2023-11-05T22:26:00Z">
              <w:rPr>
                <w:b/>
              </w:rPr>
            </w:rPrChange>
          </w:rPr>
          <w:t xml:space="preserve"> Weitin 2021).</w:t>
        </w:r>
      </w:ins>
    </w:p>
    <w:p w14:paraId="693C386D" w14:textId="4DDBEEF8" w:rsidR="004D6FDE" w:rsidRPr="004D6FDE" w:rsidRDefault="004D6FDE" w:rsidP="00CA55F5">
      <w:pPr>
        <w:pStyle w:val="LEText"/>
      </w:pPr>
      <w:r w:rsidRPr="004D6FDE">
        <w:rPr>
          <w:b/>
        </w:rPr>
        <w:t>NLP</w:t>
      </w:r>
      <w:r w:rsidRPr="004D6FDE">
        <w:t xml:space="preserve">: Natural Language Processing </w:t>
      </w:r>
      <w:r w:rsidR="0059381F">
        <w:t>enthält</w:t>
      </w:r>
      <w:r w:rsidRPr="004D6FDE">
        <w:t xml:space="preserve"> eine Menge von T</w:t>
      </w:r>
      <w:r>
        <w:t>ools zur Sprachverarbeitung</w:t>
      </w:r>
      <w:r w:rsidR="0059381F">
        <w:t>.</w:t>
      </w:r>
    </w:p>
    <w:p w14:paraId="471E71F1" w14:textId="44D725C2" w:rsidR="00CA55F5" w:rsidRDefault="00CA55F5" w:rsidP="00CA55F5">
      <w:pPr>
        <w:pStyle w:val="LEText"/>
      </w:pPr>
      <w:r w:rsidRPr="005A10AF">
        <w:rPr>
          <w:b/>
          <w:bCs/>
        </w:rPr>
        <w:t>Package</w:t>
      </w:r>
      <w:r>
        <w:t xml:space="preserve">: </w:t>
      </w:r>
      <w:r w:rsidR="0059381F">
        <w:t xml:space="preserve">sind </w:t>
      </w:r>
      <w:r>
        <w:t>fertige Programmteile</w:t>
      </w:r>
      <w:ins w:id="59" w:author="Hermann Johannes" w:date="2023-11-10T09:44:00Z">
        <w:r w:rsidR="00EB25C3">
          <w:t>, die</w:t>
        </w:r>
      </w:ins>
      <w:del w:id="60" w:author="Hermann Johannes" w:date="2023-11-10T09:44:00Z">
        <w:r w:rsidDel="00EB25C3">
          <w:delText xml:space="preserve"> </w:delText>
        </w:r>
      </w:del>
      <w:r w:rsidR="0059381F">
        <w:t>in einer bestimmten Programmiersprache entwickelt</w:t>
      </w:r>
      <w:ins w:id="61" w:author="Hermann Johannes" w:date="2023-11-10T09:44:00Z">
        <w:r w:rsidR="00EB25C3">
          <w:t xml:space="preserve"> sind und</w:t>
        </w:r>
      </w:ins>
      <w:del w:id="62" w:author="Hermann Johannes" w:date="2023-11-10T09:45:00Z">
        <w:r w:rsidR="0059381F" w:rsidDel="00EB25C3">
          <w:delText>,</w:delText>
        </w:r>
      </w:del>
      <w:r w:rsidR="0059381F">
        <w:t xml:space="preserve"> die </w:t>
      </w:r>
      <w:r>
        <w:t xml:space="preserve">ein oder mehreren Funktionen </w:t>
      </w:r>
      <w:r w:rsidR="0059381F">
        <w:t>enthalten</w:t>
      </w:r>
      <w:ins w:id="63" w:author="Hermann Johannes" w:date="2023-11-10T09:45:00Z">
        <w:r w:rsidR="00EB25C3">
          <w:t>.</w:t>
        </w:r>
      </w:ins>
      <w:r w:rsidR="0059381F">
        <w:t xml:space="preserve"> </w:t>
      </w:r>
      <w:ins w:id="64" w:author="Hermann Johannes" w:date="2023-11-10T09:45:00Z">
        <w:r w:rsidR="00EB25C3">
          <w:t xml:space="preserve">Sie können </w:t>
        </w:r>
      </w:ins>
      <w:del w:id="65" w:author="Hermann Johannes" w:date="2023-11-10T09:45:00Z">
        <w:r w:rsidR="0059381F" w:rsidDel="00EB25C3">
          <w:delText xml:space="preserve">und </w:delText>
        </w:r>
      </w:del>
      <w:r>
        <w:t>in die Entwicklungsumgebung</w:t>
      </w:r>
      <w:r w:rsidR="0059381F">
        <w:t xml:space="preserve"> eingebunden werden</w:t>
      </w:r>
      <w:del w:id="66" w:author="Hermann Johannes" w:date="2023-11-10T09:45:00Z">
        <w:r w:rsidR="0059381F" w:rsidDel="00EB25C3">
          <w:delText xml:space="preserve"> können</w:delText>
        </w:r>
      </w:del>
      <w:r>
        <w:t>, z.B. stylo in „R“ für Stilometrie</w:t>
      </w:r>
      <w:del w:id="67" w:author="Hermann Johannes" w:date="2023-11-10T09:45:00Z">
        <w:r w:rsidDel="00EB25C3">
          <w:delText xml:space="preserve"> (</w:delText>
        </w:r>
        <w:r w:rsidR="0059381F" w:rsidDel="00EB25C3">
          <w:delText>u.a.</w:delText>
        </w:r>
        <w:r w:rsidDel="00EB25C3">
          <w:delText xml:space="preserve"> für Autorschaftsattribution)</w:delText>
        </w:r>
      </w:del>
      <w:r>
        <w:t xml:space="preserve">, </w:t>
      </w:r>
      <w:r w:rsidR="004D6FDE">
        <w:t xml:space="preserve">oder </w:t>
      </w:r>
      <w:r>
        <w:t xml:space="preserve">spaCy in </w:t>
      </w:r>
      <w:r w:rsidR="004D6FDE">
        <w:t xml:space="preserve">der </w:t>
      </w:r>
      <w:r>
        <w:t>Python</w:t>
      </w:r>
      <w:r w:rsidR="004D6FDE">
        <w:t>-Entwicklungsumgebung</w:t>
      </w:r>
      <w:r>
        <w:t xml:space="preserve"> für </w:t>
      </w:r>
      <w:r w:rsidR="004D6FDE">
        <w:t>NLP-Funktionen</w:t>
      </w:r>
      <w:r w:rsidR="0059381F">
        <w:t>.</w:t>
      </w:r>
    </w:p>
    <w:p w14:paraId="03214F03" w14:textId="0CB494B9" w:rsidR="00CA55F5" w:rsidRDefault="00CA55F5" w:rsidP="00CA55F5">
      <w:pPr>
        <w:pStyle w:val="LEText"/>
        <w:rPr>
          <w:ins w:id="68" w:author="Hermann Johannes" w:date="2023-11-05T22:19:00Z"/>
        </w:rPr>
      </w:pPr>
      <w:r w:rsidRPr="005A10AF">
        <w:rPr>
          <w:b/>
          <w:bCs/>
        </w:rPr>
        <w:t>POS-Tagging</w:t>
      </w:r>
      <w:r>
        <w:t xml:space="preserve"> (Part-of-Speech-Tagging): ist die Zuordnung von Wörtern und Satzzeichen eines Textes zu Wortarten</w:t>
      </w:r>
      <w:r w:rsidR="00296327">
        <w:t>.</w:t>
      </w:r>
    </w:p>
    <w:p w14:paraId="301C772A" w14:textId="00789109" w:rsidR="001B5ED4" w:rsidRDefault="001B5ED4" w:rsidP="00CA55F5">
      <w:pPr>
        <w:pStyle w:val="LEText"/>
      </w:pPr>
      <w:ins w:id="69" w:author="Hermann Johannes" w:date="2023-11-05T22:19:00Z">
        <w:r w:rsidRPr="001B5ED4">
          <w:t>Preprocessing / Vorverarbeitung: Bevor die eigentliche Textanalyse startet, wird der Text passend aufbereitet, z.B. in seine Wörter zerlegt (Tokenisierung)</w:t>
        </w:r>
      </w:ins>
      <w:ins w:id="70" w:author="Hermann Johannes" w:date="2023-11-10T09:46:00Z">
        <w:r w:rsidR="00EB25C3">
          <w:t>.</w:t>
        </w:r>
      </w:ins>
      <w:ins w:id="71" w:author="Hermann Johannes" w:date="2023-11-05T22:19:00Z">
        <w:r w:rsidRPr="001B5ED4">
          <w:t xml:space="preserve"> </w:t>
        </w:r>
      </w:ins>
      <w:ins w:id="72" w:author="Hermann Johannes" w:date="2023-11-10T09:46:00Z">
        <w:r w:rsidR="00EB25C3">
          <w:t xml:space="preserve">Ein andere Form der Vorarbeiten </w:t>
        </w:r>
      </w:ins>
      <w:ins w:id="73" w:author="Hermann Johannes" w:date="2023-11-10T09:47:00Z">
        <w:r w:rsidR="00EB25C3">
          <w:t xml:space="preserve">ist die </w:t>
        </w:r>
        <w:r w:rsidR="00EB25C3" w:rsidRPr="001B5ED4">
          <w:t xml:space="preserve">Aufteilung </w:t>
        </w:r>
        <w:r w:rsidR="00EB25C3">
          <w:t xml:space="preserve">von Texten </w:t>
        </w:r>
        <w:r w:rsidR="00EB25C3" w:rsidRPr="001B5ED4">
          <w:t xml:space="preserve">in Trainings- und Testdaten </w:t>
        </w:r>
      </w:ins>
      <w:ins w:id="74" w:author="Hermann Johannes" w:date="2023-11-05T22:19:00Z">
        <w:r w:rsidRPr="001B5ED4">
          <w:t>zum Einsatz von KI-Tools</w:t>
        </w:r>
      </w:ins>
      <w:ins w:id="75" w:author="Hermann Johannes" w:date="2023-11-10T09:47:00Z">
        <w:r w:rsidR="00EB25C3">
          <w:t>.</w:t>
        </w:r>
      </w:ins>
    </w:p>
    <w:p w14:paraId="085C85FA" w14:textId="6A99197F" w:rsidR="00880DF0" w:rsidRDefault="00880DF0" w:rsidP="00880DF0">
      <w:pPr>
        <w:pStyle w:val="LEText"/>
      </w:pPr>
      <w:r w:rsidRPr="00A174D5">
        <w:rPr>
          <w:b/>
        </w:rPr>
        <w:t>Programm / Tool</w:t>
      </w:r>
      <w:r>
        <w:t xml:space="preserve">: ist eine IT-Lösung </w:t>
      </w:r>
      <w:r w:rsidR="00296327">
        <w:t xml:space="preserve">zu </w:t>
      </w:r>
      <w:r>
        <w:t xml:space="preserve">einer </w:t>
      </w:r>
      <w:r w:rsidR="00296327">
        <w:t xml:space="preserve">vorgegebenen </w:t>
      </w:r>
      <w:r>
        <w:t>Aufgabenstellung</w:t>
      </w:r>
      <w:r w:rsidR="00A174D5">
        <w:t xml:space="preserve">, </w:t>
      </w:r>
      <w:r>
        <w:t>z.B. Ermittlung der Ähnlichkeit von Novellen</w:t>
      </w:r>
      <w:ins w:id="76" w:author="Hermann Johannes" w:date="2023-11-10T09:47:00Z">
        <w:r w:rsidR="00EB25C3">
          <w:t>texten</w:t>
        </w:r>
      </w:ins>
      <w:r>
        <w:t xml:space="preserve"> mithilfe von bestimmten Abstandsmaßen </w:t>
      </w:r>
      <w:ins w:id="77" w:author="Hermann Johannes" w:date="2023-11-10T09:48:00Z">
        <w:r w:rsidR="00EB25C3">
          <w:t xml:space="preserve">auf Basis </w:t>
        </w:r>
      </w:ins>
      <w:r>
        <w:t>der häufigsten Wörter (Stilometrie)</w:t>
      </w:r>
      <w:r w:rsidR="00296327">
        <w:t>.</w:t>
      </w:r>
    </w:p>
    <w:p w14:paraId="63F0C42C" w14:textId="05A3BC5F" w:rsidR="00880DF0" w:rsidRDefault="00880DF0" w:rsidP="00880DF0">
      <w:pPr>
        <w:pStyle w:val="LEText"/>
      </w:pPr>
      <w:r w:rsidRPr="005A10AF">
        <w:rPr>
          <w:b/>
        </w:rPr>
        <w:t>Programmiersprache</w:t>
      </w:r>
      <w:r>
        <w:t xml:space="preserve">: </w:t>
      </w:r>
      <w:r w:rsidR="00296327">
        <w:t xml:space="preserve">ist </w:t>
      </w:r>
      <w:r>
        <w:t xml:space="preserve">Teil der Entwicklungsumgebung zur Programmierung </w:t>
      </w:r>
      <w:r w:rsidR="00296327">
        <w:t>eines Programms für eine vorgegebene Menge von Anforderungen</w:t>
      </w:r>
      <w:r w:rsidR="00A174D5">
        <w:t xml:space="preserve">, </w:t>
      </w:r>
      <w:r>
        <w:t xml:space="preserve">z.B. </w:t>
      </w:r>
      <w:r w:rsidR="00296327">
        <w:t xml:space="preserve">Java oder </w:t>
      </w:r>
      <w:r>
        <w:t>Python</w:t>
      </w:r>
      <w:r w:rsidR="00296327">
        <w:t>.</w:t>
      </w:r>
    </w:p>
    <w:p w14:paraId="09826E16" w14:textId="3579336C" w:rsidR="00CA55F5" w:rsidRDefault="00CA55F5" w:rsidP="00CA55F5">
      <w:pPr>
        <w:pStyle w:val="LEText"/>
      </w:pPr>
      <w:r w:rsidRPr="005A10AF">
        <w:rPr>
          <w:b/>
          <w:bCs/>
        </w:rPr>
        <w:t>Sentimentanalyse</w:t>
      </w:r>
      <w:r>
        <w:t>: sucht nach Informationen im Text wie verbalisierte menschliche Gefühle, Em</w:t>
      </w:r>
      <w:r w:rsidR="00296327">
        <w:t>p</w:t>
      </w:r>
      <w:r>
        <w:t>findungen und/oder Meinungen</w:t>
      </w:r>
      <w:r w:rsidR="00296327">
        <w:t>.</w:t>
      </w:r>
    </w:p>
    <w:p w14:paraId="0ABC62AA" w14:textId="02023F15" w:rsidR="00CA55F5" w:rsidRDefault="00CA55F5" w:rsidP="00CA55F5">
      <w:pPr>
        <w:pStyle w:val="LEText"/>
      </w:pPr>
      <w:r w:rsidRPr="005A10AF">
        <w:rPr>
          <w:b/>
          <w:bCs/>
        </w:rPr>
        <w:t>Stoppwortliste</w:t>
      </w:r>
      <w:r>
        <w:t xml:space="preserve">: enthält alle diejenigen Wörter, die für </w:t>
      </w:r>
      <w:r w:rsidR="00296327">
        <w:t xml:space="preserve">eine Textanalyse </w:t>
      </w:r>
      <w:r>
        <w:t>ausgeblendet werden</w:t>
      </w:r>
      <w:r w:rsidR="00296327">
        <w:t>.</w:t>
      </w:r>
    </w:p>
    <w:p w14:paraId="44CEDD8A" w14:textId="5E6B1373" w:rsidR="009941C0" w:rsidRDefault="001B5ED4" w:rsidP="00CA55F5">
      <w:pPr>
        <w:pStyle w:val="LEText"/>
      </w:pPr>
      <w:ins w:id="78" w:author="Hermann Johannes" w:date="2023-11-05T22:19:00Z">
        <w:r>
          <w:t xml:space="preserve">TEI-Format: </w:t>
        </w:r>
      </w:ins>
      <w:del w:id="79" w:author="Hermann Johannes" w:date="2023-11-05T22:19:00Z">
        <w:r w:rsidR="009941C0" w:rsidDel="001B5ED4">
          <w:delText xml:space="preserve">TEI-Format: </w:delText>
        </w:r>
      </w:del>
      <w:ins w:id="80" w:author="Hermann Johannes" w:date="2023-11-05T22:19:00Z">
        <w:r w:rsidRPr="001B5ED4">
          <w:t>ist ein Standard für die Darstellung, den Austausch und die Speicherung von Texten in digitaler Form und basiert auf XML</w:t>
        </w:r>
      </w:ins>
    </w:p>
    <w:p w14:paraId="2B0300B7" w14:textId="13DA2A54" w:rsidR="00880DF0" w:rsidRDefault="00880DF0" w:rsidP="00880DF0">
      <w:pPr>
        <w:pStyle w:val="LEText"/>
      </w:pPr>
      <w:r w:rsidRPr="005A10AF">
        <w:rPr>
          <w:b/>
          <w:bCs/>
        </w:rPr>
        <w:t>Tokenisierung</w:t>
      </w:r>
      <w:r>
        <w:t xml:space="preserve">: </w:t>
      </w:r>
      <w:r w:rsidR="00296327">
        <w:t xml:space="preserve">Ermittlung der Wörter (oder Sätze, Phrasen, Absätze u.a.) in </w:t>
      </w:r>
      <w:r>
        <w:t>eine</w:t>
      </w:r>
      <w:r w:rsidR="00296327">
        <w:t>m</w:t>
      </w:r>
      <w:r>
        <w:t xml:space="preserve"> Text mittels Segmentierung in Einheiten der Wortebene</w:t>
      </w:r>
      <w:r w:rsidR="00296327">
        <w:t>.</w:t>
      </w:r>
    </w:p>
    <w:p w14:paraId="277A2B5C" w14:textId="3396A65E" w:rsidR="00880DF0" w:rsidRDefault="00880DF0" w:rsidP="00880DF0">
      <w:pPr>
        <w:pStyle w:val="LEText"/>
      </w:pPr>
      <w:r w:rsidRPr="005A10AF">
        <w:rPr>
          <w:b/>
          <w:bCs/>
        </w:rPr>
        <w:t>Topic Modeling</w:t>
      </w:r>
      <w:r>
        <w:t>: in einer großen Textsammlung sollen ähnliche Textteile in Form von Wortgruppen gefunden werden. Eine Wortgruppe ist ein Topic</w:t>
      </w:r>
      <w:r w:rsidR="00F325A8">
        <w:t xml:space="preserve">, </w:t>
      </w:r>
      <w:r>
        <w:t>z.B. „Theater, Schauspieler und Stück“ oder „Euro, Bank und Wirtschaft“</w:t>
      </w:r>
      <w:r w:rsidR="00296327">
        <w:t>.</w:t>
      </w:r>
    </w:p>
    <w:p w14:paraId="26BB10AA" w14:textId="1B070F6C" w:rsidR="007B49F1" w:rsidRDefault="00B71A0B" w:rsidP="00CA55F5">
      <w:pPr>
        <w:pStyle w:val="LEText"/>
        <w:rPr>
          <w:ins w:id="81" w:author="Hermann Johannes" w:date="2023-11-05T22:22:00Z"/>
          <w:b/>
          <w:bCs/>
        </w:rPr>
      </w:pPr>
      <w:r>
        <w:rPr>
          <w:b/>
          <w:bCs/>
        </w:rPr>
        <w:t>Visualis</w:t>
      </w:r>
      <w:del w:id="82" w:author="Hermann Johannes" w:date="2023-11-05T22:22:00Z">
        <w:r w:rsidDel="007B49F1">
          <w:rPr>
            <w:b/>
            <w:bCs/>
          </w:rPr>
          <w:delText>e</w:delText>
        </w:r>
      </w:del>
      <w:r>
        <w:rPr>
          <w:b/>
          <w:bCs/>
        </w:rPr>
        <w:t>i</w:t>
      </w:r>
      <w:ins w:id="83" w:author="Hermann Johannes" w:date="2023-11-05T22:22:00Z">
        <w:r w:rsidR="007B49F1">
          <w:rPr>
            <w:b/>
            <w:bCs/>
          </w:rPr>
          <w:t>e</w:t>
        </w:r>
      </w:ins>
      <w:r>
        <w:rPr>
          <w:b/>
          <w:bCs/>
        </w:rPr>
        <w:t xml:space="preserve">rung: </w:t>
      </w:r>
      <w:ins w:id="84" w:author="Hermann Johannes" w:date="2023-11-05T22:23:00Z">
        <w:r w:rsidR="007B49F1">
          <w:t xml:space="preserve">macht einen Sachverhalt, </w:t>
        </w:r>
      </w:ins>
      <w:ins w:id="85" w:author="Hermann Johannes" w:date="2023-11-06T11:14:00Z">
        <w:r w:rsidR="00B3454F">
          <w:t>etwa</w:t>
        </w:r>
      </w:ins>
      <w:ins w:id="86" w:author="Hermann Johannes" w:date="2023-11-05T22:23:00Z">
        <w:r w:rsidR="007B49F1">
          <w:t xml:space="preserve"> das Ergebnis einer Analyse, </w:t>
        </w:r>
      </w:ins>
      <w:ins w:id="87" w:author="Hermann Johannes" w:date="2023-11-10T09:49:00Z">
        <w:r w:rsidR="00EB25C3">
          <w:t>sichtbar</w:t>
        </w:r>
      </w:ins>
      <w:ins w:id="88" w:author="Hermann Johannes" w:date="2023-11-05T22:23:00Z">
        <w:r w:rsidR="007B49F1">
          <w:t xml:space="preserve"> z.B. mittels Grafiken (Netzwerkgraphen) oder farbig abgestuften Tabellen.</w:t>
        </w:r>
      </w:ins>
    </w:p>
    <w:p w14:paraId="0F7E6137" w14:textId="66B93AD4" w:rsidR="00B71A0B" w:rsidRDefault="00B71A0B" w:rsidP="00CA55F5">
      <w:pPr>
        <w:pStyle w:val="LEText"/>
        <w:rPr>
          <w:b/>
          <w:bCs/>
        </w:rPr>
      </w:pPr>
      <w:del w:id="89" w:author="Hermann Johannes" w:date="2023-11-05T22:23:00Z">
        <w:r w:rsidDel="007B49F1">
          <w:delText>macht einen Sachverhalt, z.B. das Ergebnis einer Analyse, sichtbar z.B. mittels Grafiken oder farbig abgestuften Werten in Tabellen.</w:delText>
        </w:r>
      </w:del>
    </w:p>
    <w:p w14:paraId="4CE9E601" w14:textId="4BD96A94" w:rsidR="00B71A0B" w:rsidRPr="00B71A0B" w:rsidRDefault="00B71A0B" w:rsidP="00CA55F5">
      <w:pPr>
        <w:pStyle w:val="LEText"/>
        <w:rPr>
          <w:bCs/>
        </w:rPr>
      </w:pPr>
      <w:r>
        <w:rPr>
          <w:b/>
          <w:bCs/>
        </w:rPr>
        <w:t>Vorverarbeitung</w:t>
      </w:r>
      <w:ins w:id="90" w:author="Hermann Johannes" w:date="2023-11-10T09:50:00Z">
        <w:r w:rsidR="00A03480">
          <w:rPr>
            <w:b/>
            <w:bCs/>
          </w:rPr>
          <w:t>:</w:t>
        </w:r>
      </w:ins>
      <w:r>
        <w:rPr>
          <w:b/>
          <w:bCs/>
        </w:rPr>
        <w:t xml:space="preserve"> </w:t>
      </w:r>
      <w:ins w:id="91" w:author="Hermann Johannes" w:date="2023-11-05T22:20:00Z">
        <w:r w:rsidR="001B5ED4">
          <w:rPr>
            <w:b/>
            <w:bCs/>
          </w:rPr>
          <w:t>siehe</w:t>
        </w:r>
      </w:ins>
      <w:ins w:id="92" w:author="Hermann Johannes" w:date="2023-11-10T09:50:00Z">
        <w:r w:rsidR="00EB25C3">
          <w:rPr>
            <w:b/>
            <w:bCs/>
          </w:rPr>
          <w:t xml:space="preserve"> Preprocessing</w:t>
        </w:r>
      </w:ins>
      <w:del w:id="93" w:author="Hermann Johannes" w:date="2023-11-05T22:20:00Z">
        <w:r w:rsidDel="001B5ED4">
          <w:rPr>
            <w:b/>
            <w:bCs/>
          </w:rPr>
          <w:delText>(</w:delText>
        </w:r>
      </w:del>
      <w:del w:id="94" w:author="Hermann Johannes" w:date="2023-11-10T09:50:00Z">
        <w:r w:rsidRPr="001B5ED4" w:rsidDel="00EB25C3">
          <w:rPr>
            <w:bCs/>
            <w:rPrChange w:id="95" w:author="Hermann Johannes" w:date="2023-11-05T22:20:00Z">
              <w:rPr>
                <w:b/>
                <w:bCs/>
              </w:rPr>
            </w:rPrChange>
          </w:rPr>
          <w:delText>preprocessing</w:delText>
        </w:r>
      </w:del>
      <w:del w:id="96" w:author="Hermann Johannes" w:date="2023-11-05T22:20:00Z">
        <w:r w:rsidDel="001B5ED4">
          <w:rPr>
            <w:b/>
            <w:bCs/>
          </w:rPr>
          <w:delText xml:space="preserve">): </w:delText>
        </w:r>
        <w:r w:rsidRPr="00B71A0B" w:rsidDel="001B5ED4">
          <w:rPr>
            <w:bCs/>
          </w:rPr>
          <w:delText>Auf</w:delText>
        </w:r>
        <w:r w:rsidDel="001B5ED4">
          <w:rPr>
            <w:bCs/>
          </w:rPr>
          <w:delText>bereitung der Inputdaten zur nachfolgenden Verarbeitung. Dazu gehören oft Formatwandelungen.</w:delText>
        </w:r>
      </w:del>
    </w:p>
    <w:p w14:paraId="46476300" w14:textId="103BBB93" w:rsidR="00CA55F5" w:rsidRDefault="00CA55F5" w:rsidP="00CA55F5">
      <w:pPr>
        <w:pStyle w:val="LEText"/>
        <w:rPr>
          <w:ins w:id="97" w:author="Hermann Johannes" w:date="2023-11-06T10:50:00Z"/>
        </w:rPr>
      </w:pPr>
      <w:r w:rsidRPr="005A10AF">
        <w:rPr>
          <w:b/>
          <w:bCs/>
        </w:rPr>
        <w:t>Wordcloud</w:t>
      </w:r>
      <w:r>
        <w:t xml:space="preserve">: </w:t>
      </w:r>
      <w:ins w:id="98" w:author="Hermann Johannes" w:date="2023-11-06T11:14:00Z">
        <w:r w:rsidR="00B3454F">
          <w:t xml:space="preserve">ist eine Form der Visualisierung und </w:t>
        </w:r>
      </w:ins>
      <w:r>
        <w:t>zeigt eine Wolke mit Wörtern</w:t>
      </w:r>
      <w:r w:rsidR="00296327">
        <w:t xml:space="preserve"> aus einem Text/einer Textmenge</w:t>
      </w:r>
      <w:r>
        <w:t xml:space="preserve">, wobei die Häufigkeit </w:t>
      </w:r>
      <w:r w:rsidR="00296327">
        <w:t xml:space="preserve">des Wortes </w:t>
      </w:r>
      <w:r>
        <w:t xml:space="preserve">durch die </w:t>
      </w:r>
      <w:ins w:id="99" w:author="Hermann Johannes" w:date="2023-11-10T09:50:00Z">
        <w:r w:rsidR="00A03480">
          <w:t>Schriftg</w:t>
        </w:r>
      </w:ins>
      <w:del w:id="100" w:author="Hermann Johannes" w:date="2023-11-10T09:50:00Z">
        <w:r w:rsidDel="00A03480">
          <w:delText>G</w:delText>
        </w:r>
      </w:del>
      <w:r>
        <w:t xml:space="preserve">röße des Wortes </w:t>
      </w:r>
      <w:r w:rsidR="00296327">
        <w:t xml:space="preserve">in der Cloud </w:t>
      </w:r>
      <w:r>
        <w:t>dargestellt wird und das häufigste Wort in der Mitte steht</w:t>
      </w:r>
      <w:r w:rsidR="00296327">
        <w:t>.</w:t>
      </w:r>
    </w:p>
    <w:p w14:paraId="4C867D41" w14:textId="25FE5A2F" w:rsidR="00326E15" w:rsidRDefault="00326E15" w:rsidP="00CA55F5">
      <w:pPr>
        <w:pStyle w:val="LEText"/>
      </w:pPr>
      <w:ins w:id="101" w:author="Hermann Johannes" w:date="2023-11-06T10:50:00Z">
        <w:r w:rsidRPr="00326E15">
          <w:rPr>
            <w:b/>
            <w:iCs/>
            <w:rPrChange w:id="102" w:author="Hermann Johannes" w:date="2023-11-06T10:51:00Z">
              <w:rPr>
                <w:i/>
                <w:iCs/>
                <w:highlight w:val="green"/>
              </w:rPr>
            </w:rPrChange>
          </w:rPr>
          <w:t>Worteinbettung</w:t>
        </w:r>
        <w:r w:rsidRPr="00326E15">
          <w:rPr>
            <w:rPrChange w:id="103" w:author="Hermann Johannes" w:date="2023-11-06T10:51:00Z">
              <w:rPr>
                <w:highlight w:val="green"/>
              </w:rPr>
            </w:rPrChange>
          </w:rPr>
          <w:t xml:space="preserve"> (Word Embedding) oder Vektorisierung</w:t>
        </w:r>
      </w:ins>
      <w:ins w:id="104" w:author="Hermann Johannes" w:date="2023-11-06T10:51:00Z">
        <w:r>
          <w:t>: damit</w:t>
        </w:r>
      </w:ins>
      <w:ins w:id="105" w:author="Hermann Johannes" w:date="2023-11-06T10:50:00Z">
        <w:r w:rsidRPr="00326E15">
          <w:rPr>
            <w:rPrChange w:id="106" w:author="Hermann Johannes" w:date="2023-11-06T10:51:00Z">
              <w:rPr>
                <w:highlight w:val="green"/>
              </w:rPr>
            </w:rPrChange>
          </w:rPr>
          <w:t xml:space="preserve"> werden die Wörter eines Textes in numerische Vektoren umgewandelt</w:t>
        </w:r>
      </w:ins>
      <w:ins w:id="107" w:author="Hermann Johannes" w:date="2023-11-06T10:51:00Z">
        <w:r>
          <w:t>,</w:t>
        </w:r>
      </w:ins>
      <w:ins w:id="108" w:author="Hermann Johannes" w:date="2023-11-06T10:50:00Z">
        <w:r w:rsidRPr="00326E15">
          <w:rPr>
            <w:rPrChange w:id="109" w:author="Hermann Johannes" w:date="2023-11-06T10:51:00Z">
              <w:rPr>
                <w:highlight w:val="green"/>
              </w:rPr>
            </w:rPrChange>
          </w:rPr>
          <w:t xml:space="preserve"> </w:t>
        </w:r>
      </w:ins>
      <w:ins w:id="110" w:author="Hermann Johannes" w:date="2023-11-06T10:51:00Z">
        <w:r>
          <w:t xml:space="preserve">um </w:t>
        </w:r>
      </w:ins>
      <w:ins w:id="111" w:author="Hermann Johannes" w:date="2023-11-06T10:52:00Z">
        <w:r>
          <w:t xml:space="preserve">u.a. </w:t>
        </w:r>
      </w:ins>
      <w:ins w:id="112" w:author="Hermann Johannes" w:date="2023-11-06T10:50:00Z">
        <w:r w:rsidRPr="00326E15">
          <w:rPr>
            <w:rPrChange w:id="113" w:author="Hermann Johannes" w:date="2023-11-06T10:51:00Z">
              <w:rPr>
                <w:highlight w:val="green"/>
              </w:rPr>
            </w:rPrChange>
          </w:rPr>
          <w:t xml:space="preserve">Zusammenhänge </w:t>
        </w:r>
      </w:ins>
      <w:ins w:id="114" w:author="Hermann Johannes" w:date="2023-11-06T10:52:00Z">
        <w:r>
          <w:t xml:space="preserve">zwischen den </w:t>
        </w:r>
      </w:ins>
      <w:ins w:id="115" w:author="Hermann Johannes" w:date="2023-11-06T10:50:00Z">
        <w:r w:rsidRPr="00326E15">
          <w:rPr>
            <w:rPrChange w:id="116" w:author="Hermann Johannes" w:date="2023-11-06T10:51:00Z">
              <w:rPr>
                <w:highlight w:val="green"/>
              </w:rPr>
            </w:rPrChange>
          </w:rPr>
          <w:t>Wörter</w:t>
        </w:r>
      </w:ins>
      <w:ins w:id="117" w:author="Hermann Johannes" w:date="2023-11-06T10:52:00Z">
        <w:r>
          <w:t>n</w:t>
        </w:r>
      </w:ins>
      <w:ins w:id="118" w:author="Hermann Johannes" w:date="2023-11-06T10:50:00Z">
        <w:r w:rsidRPr="00326E15">
          <w:rPr>
            <w:rPrChange w:id="119" w:author="Hermann Johannes" w:date="2023-11-06T10:51:00Z">
              <w:rPr>
                <w:highlight w:val="green"/>
              </w:rPr>
            </w:rPrChange>
          </w:rPr>
          <w:t xml:space="preserve"> mathematisch </w:t>
        </w:r>
      </w:ins>
      <w:ins w:id="120" w:author="Hermann Johannes" w:date="2023-11-06T10:52:00Z">
        <w:r>
          <w:t xml:space="preserve">besser </w:t>
        </w:r>
      </w:ins>
      <w:ins w:id="121" w:author="Hermann Johannes" w:date="2023-11-06T10:50:00Z">
        <w:r w:rsidRPr="00326E15">
          <w:rPr>
            <w:rPrChange w:id="122" w:author="Hermann Johannes" w:date="2023-11-06T10:51:00Z">
              <w:rPr>
                <w:highlight w:val="green"/>
              </w:rPr>
            </w:rPrChange>
          </w:rPr>
          <w:t>berechne</w:t>
        </w:r>
      </w:ins>
      <w:ins w:id="123" w:author="Hermann Johannes" w:date="2023-11-06T10:52:00Z">
        <w:r>
          <w:t>n</w:t>
        </w:r>
      </w:ins>
      <w:ins w:id="124" w:author="Hermann Johannes" w:date="2023-11-06T10:50:00Z">
        <w:r w:rsidRPr="00326E15">
          <w:rPr>
            <w:rPrChange w:id="125" w:author="Hermann Johannes" w:date="2023-11-06T10:51:00Z">
              <w:rPr>
                <w:highlight w:val="green"/>
              </w:rPr>
            </w:rPrChange>
          </w:rPr>
          <w:t xml:space="preserve"> </w:t>
        </w:r>
      </w:ins>
      <w:ins w:id="126" w:author="Hermann Johannes" w:date="2023-11-06T10:52:00Z">
        <w:r>
          <w:t>zu können.</w:t>
        </w:r>
      </w:ins>
    </w:p>
    <w:p w14:paraId="5BB19CDB" w14:textId="77777777" w:rsidR="005A10AF" w:rsidRPr="001C367C" w:rsidRDefault="005A10AF" w:rsidP="00880DF0">
      <w:pPr>
        <w:pStyle w:val="LEText"/>
      </w:pPr>
    </w:p>
    <w:sectPr w:rsidR="005A10AF" w:rsidRPr="001C367C" w:rsidSect="00E13D78">
      <w:headerReference w:type="even" r:id="rId9"/>
      <w:headerReference w:type="default" r:id="rId10"/>
      <w:footerReference w:type="even" r:id="rId11"/>
      <w:footerReference w:type="default" r:id="rId12"/>
      <w:type w:val="continuous"/>
      <w:pgSz w:w="11907" w:h="16840" w:code="9"/>
      <w:pgMar w:top="1418" w:right="1559" w:bottom="1418" w:left="1418" w:header="567" w:footer="794" w:gutter="0"/>
      <w:cols w:space="397"/>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Manifest>
    <wne:toolbarData r:id="rId1"/>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gDcAGIAZQByAHMAYwBoAHIAaQBmAHQAIABJAG4AaABhAGwAdAA=" wne:acdName="acd4" wne:fciIndexBasedOn="0065"/>
    <wne:acd wne:argValue="AgDcAGIAZQByAHMAYwBoAHIAaQBmAHQAIABWAGUAcgB6AGUAaQBjAGgAbgBpAHMAcwBlAA==" wne:acdName="acd5" wne:fciIndexBasedOn="0065"/>
    <wne:acd wne:argValue="AgBMAEUAIABaAHcAaQBzAGMAaABlAG4A/ABiAGUAcgBzAGMAaAByAGkAZgB0AA==" wne:acdName="acd6" wne:fciIndexBasedOn="0065"/>
    <wne:acd wne:argValue="AgBMAEUAIABUAGUAeAB0AA==" wne:acdName="acd7" wne:fciIndexBasedOn="0065"/>
    <wne:acd wne:argValue="AgBMAEUAIABUAGUAeAB0ACAAZQBpAG4AZwBlAHoAbwBnAGUAbgA=" wne:acdName="acd8" wne:fciIndexBasedOn="0065"/>
    <wne:acd wne:argValue="AgBMAEUAIABUAGUAeAB0ACAAUwBwAGkAZQBnAGUAbABzAHQAcgBpAGMAaAA=" wne:acdName="acd9" wne:fciIndexBasedOn="0065"/>
    <wne:acd wne:argValue="AgBMAEUAIABUAGUAeAB0ACAARABlAGYAaQBuAGkAdABpAG8AbgA=" wne:acdName="acd10" wne:fciIndexBasedOn="0065"/>
    <wne:acd wne:argValue="AgBMAEUAIABUAGUAeAB0ACAAbgBpAGMAaAB0AHAAcgBvAHAAbwByAHQAaQBvAG4AYQBsAA==" wne:acdName="acd11" wne:fciIndexBasedOn="0065"/>
    <wne:acd wne:argValue="AgBMAEUAIABUAGUAeAB0ACAAaADkAG4AZwBlAG4AZAAgAGsAbABlAGkAbgA=" wne:acdName="acd12" wne:fciIndexBasedOn="0065"/>
    <wne:acd wne:argValue="AgBMAEUAIABUAGUAeAB0ACAAaADkAG4AZwBlAG4AZAAgAGcAcgBvAN8A" wne:acdName="acd13" wne:fciIndexBasedOn="0065"/>
    <wne:acd wne:argValue="AgBMAEUAIABUAGUAeAB0ACAATABpAG4AaQBlAG4AcgBhAGgAbQBlAG4A" wne:acdName="acd14" wne:fciIndexBasedOn="0065"/>
    <wne:acd wne:argValue="AgBMAEUAIABUAGUAeAB0ACAAUgBhAHMAdABlAHIAZgBsAOQAYwBoAGUA" wne:acdName="acd15" wne:fciIndexBasedOn="0065"/>
    <wne:acd wne:argValue="AgBMAEUAIABNAGEAcgBnAGkAbgBhAGwAaQBlAA==" wne:acdName="acd16" wne:fciIndexBasedOn="0065"/>
    <wne:acd wne:argValue="AgBMAEUAIABUAGUAeAB0ACAAVABhAGIAZQBsAGwAZQA=" wne:acdName="acd17" wne:fciIndexBasedOn="0065"/>
    <wne:acd wne:argValue="AgBMAEUAIABGAG8AcgBtAGUAbAA=" wne:acdName="acd18" wne:fciIndexBasedOn="0065"/>
    <wne:acd wne:argValue="AQAAACIA" wne:acdName="acd19" wne:fciIndexBasedOn="0065"/>
    <wne:acd wne:argValue="TABFACAAUwBlAGkAdABlACAASQBuAGgAYQBsAHQAcwB2AGUAcgB6AGUAaQBjAGgAbgBpAHMA" wne:acdName="acd20" wne:fciIndexBasedOn="0211"/>
    <wne:acd wne:argValue="TABFACAAUwBlAGkAdABlACAAVABlAHgAdAA=" wne:acdName="acd21" wne:fciIndexBasedOn="0211"/>
    <wne:acd wne:argValue="TABFACAAUwBlAGkAdABlACAAVABlAHgAdAAgAHEAdQBlAHIA" wne:acdName="acd22" wne:fciIndexBasedOn="0211"/>
    <wne:acd wne:argValue="TABFACAAUwBlAGkAdABlACAAVgBlAHIAegBlAGkAYwBoAG4AaQBzAHMAZQA=" wne:acdName="acd23" wne:fciIndexBasedOn="0211"/>
    <wne:acd wne:acdName="acd24" wne:fciIndexBasedOn="0065"/>
    <wne:acd wne:argValue="AgBMAEUAIABUAGUAeAB0ACAAVABhAGIAZQBsAGwAZQBuAPwAYgBlAHIAcwBjAGgAcgBpAGYAdAA=" wne:acdName="acd25" wne:fciIndexBasedOn="0065"/>
    <wne:acd wne:argValue="TABFACAARwBsAG8AcwBzAGEAcgA=" wne:acdName="acd26" wne:fciIndexBasedOn="0211"/>
    <wne:acd wne:argValue="TABFACAAVQBtAGIAcgB1AGMAaAAgAHYAbwByACAAUwBwAGEAbAB0AGUAbgA=" wne:acdName="acd27" wne:fciIndexBasedOn="0211"/>
    <wne:acd wne:argValue="TABFACAAUwBlAGkAdABlACAAMgAgAFMAcABhAGwAdABlAG4A" wne:acdName="acd28" wne:fciIndexBasedOn="0211"/>
    <wne:acd wne:argValue="TABFACAAUwBlAGkAdABlACAAVABlAHgAdAAgAG4AdQByACAA3AAxAA==" wne:acdName="acd29" wne:fciIndexBasedOn="0211"/>
    <wne:acd wne:argValue="TABFACAAUwBlAGkAdABlACAAVABlAHgAdAAgAHEAdQBlAHIAIABuAHUAcgAgANwAMQA=" wne:acdName="acd30" wne:fciIndexBasedOn="0211"/>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384B3" w14:textId="77777777" w:rsidR="00916FDA" w:rsidRDefault="00916FDA"/>
    <w:p w14:paraId="5AB69AB9" w14:textId="77777777" w:rsidR="00916FDA" w:rsidRDefault="00916FDA"/>
  </w:endnote>
  <w:endnote w:type="continuationSeparator" w:id="0">
    <w:p w14:paraId="6D10D624" w14:textId="77777777" w:rsidR="00916FDA" w:rsidRDefault="00916FDA"/>
    <w:p w14:paraId="39F41F4F" w14:textId="77777777" w:rsidR="00916FDA" w:rsidRDefault="00916FDA"/>
  </w:endnote>
  <w:endnote w:type="continuationNotice" w:id="1">
    <w:p w14:paraId="7ABA3BF0" w14:textId="77777777" w:rsidR="00916FDA" w:rsidRDefault="00916FDA"/>
    <w:p w14:paraId="559A650A" w14:textId="77777777" w:rsidR="00916FDA" w:rsidRDefault="00916F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auto"/>
    <w:pitch w:val="variable"/>
    <w:sig w:usb0="E00002FF" w:usb1="5000205A" w:usb2="00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33D03" w14:textId="77777777" w:rsidR="0091294F" w:rsidRDefault="0091294F">
    <w:pPr>
      <w:framePr w:w="1049" w:h="397" w:hRule="exact" w:wrap="around" w:vAnchor="page" w:hAnchor="page" w:x="993" w:y="15764" w:anchorLock="1"/>
      <w:pBdr>
        <w:top w:val="single" w:sz="4" w:space="1" w:color="969696"/>
        <w:left w:val="single" w:sz="4" w:space="6" w:color="969696"/>
        <w:bottom w:val="single" w:sz="4" w:space="1" w:color="969696"/>
        <w:right w:val="single" w:sz="4" w:space="4" w:color="969696"/>
      </w:pBdr>
      <w:shd w:val="solid" w:color="969696" w:fill="999999"/>
      <w:spacing w:line="320" w:lineRule="exact"/>
      <w:rPr>
        <w:rFonts w:ascii="Arial Black" w:hAnsi="Arial Black"/>
        <w:color w:val="FFFFFF"/>
        <w:spacing w:val="10"/>
      </w:rPr>
    </w:pPr>
    <w:r>
      <w:rPr>
        <w:rFonts w:ascii="Arial Black" w:hAnsi="Arial Black"/>
        <w:color w:val="FFFFFF"/>
        <w:spacing w:val="10"/>
      </w:rPr>
      <w:fldChar w:fldCharType="begin"/>
    </w:r>
    <w:r>
      <w:rPr>
        <w:rFonts w:ascii="Arial Black" w:hAnsi="Arial Black"/>
        <w:color w:val="FFFFFF"/>
        <w:spacing w:val="10"/>
      </w:rPr>
      <w:instrText xml:space="preserve"> PAGE  \* MERGEFORMAT </w:instrText>
    </w:r>
    <w:r>
      <w:rPr>
        <w:rFonts w:ascii="Arial Black" w:hAnsi="Arial Black"/>
        <w:color w:val="FFFFFF"/>
        <w:spacing w:val="10"/>
      </w:rPr>
      <w:fldChar w:fldCharType="separate"/>
    </w:r>
    <w:r>
      <w:rPr>
        <w:rFonts w:ascii="Arial Black" w:hAnsi="Arial Black"/>
        <w:noProof/>
        <w:color w:val="FFFFFF"/>
        <w:spacing w:val="10"/>
      </w:rPr>
      <w:t>42</w:t>
    </w:r>
    <w:r>
      <w:rPr>
        <w:rFonts w:ascii="Arial Black" w:hAnsi="Arial Black"/>
        <w:color w:val="FFFFFF"/>
        <w:spacing w:val="10"/>
      </w:rPr>
      <w:fldChar w:fldCharType="end"/>
    </w:r>
  </w:p>
  <w:p w14:paraId="7608A009" w14:textId="77777777" w:rsidR="0091294F" w:rsidRDefault="0091294F">
    <w:pPr>
      <w:pStyle w:val="Fuzeile"/>
      <w:ind w:right="360" w:firstLine="360"/>
    </w:pPr>
  </w:p>
  <w:p w14:paraId="43F07487" w14:textId="77777777" w:rsidR="0091294F" w:rsidRDefault="0091294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4D4F7" w14:textId="77777777" w:rsidR="0091294F" w:rsidRDefault="0091294F">
    <w:pPr>
      <w:pStyle w:val="Fuzeile"/>
      <w:ind w:right="360" w:firstLine="360"/>
    </w:pPr>
  </w:p>
  <w:p w14:paraId="681ADF78" w14:textId="77777777" w:rsidR="0091294F" w:rsidRDefault="009129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77D2E" w14:textId="77777777" w:rsidR="00916FDA" w:rsidRDefault="00916FDA">
      <w:pPr>
        <w:pStyle w:val="LEText"/>
      </w:pPr>
      <w:r>
        <w:continuationSeparator/>
      </w:r>
    </w:p>
    <w:p w14:paraId="7EBA248D" w14:textId="77777777" w:rsidR="00916FDA" w:rsidRDefault="00916FDA"/>
  </w:footnote>
  <w:footnote w:type="continuationSeparator" w:id="0">
    <w:p w14:paraId="4D63281B" w14:textId="77777777" w:rsidR="00916FDA" w:rsidRDefault="00916FDA">
      <w:pPr>
        <w:pStyle w:val="LEText"/>
      </w:pPr>
      <w:r>
        <w:continuationSeparator/>
      </w:r>
    </w:p>
    <w:p w14:paraId="700660FB" w14:textId="77777777" w:rsidR="00916FDA" w:rsidRDefault="00916FDA"/>
  </w:footnote>
  <w:footnote w:type="continuationNotice" w:id="1">
    <w:p w14:paraId="4A324AC3" w14:textId="77777777" w:rsidR="00916FDA" w:rsidRDefault="00916FDA"/>
    <w:p w14:paraId="066AFD73" w14:textId="77777777" w:rsidR="00916FDA" w:rsidRDefault="00916F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A5E60" w14:textId="77777777" w:rsidR="0091294F" w:rsidRDefault="0091294F">
    <w:pPr>
      <w:pStyle w:val="Kopfzeile"/>
      <w:framePr w:w="9639" w:h="454" w:hRule="exact" w:wrap="around" w:vAnchor="page" w:hAnchor="page" w:x="993" w:y="568" w:anchorLock="1"/>
      <w:pBdr>
        <w:top w:val="single" w:sz="4" w:space="0" w:color="969696"/>
        <w:left w:val="single" w:sz="4" w:space="6" w:color="969696"/>
        <w:bottom w:val="single" w:sz="4" w:space="1" w:color="969696"/>
        <w:right w:val="single" w:sz="4" w:space="4" w:color="969696"/>
      </w:pBdr>
      <w:shd w:val="solid" w:color="969696" w:fill="999999"/>
      <w:tabs>
        <w:tab w:val="clear" w:pos="4536"/>
        <w:tab w:val="clear" w:pos="9072"/>
      </w:tabs>
      <w:spacing w:line="360" w:lineRule="exact"/>
      <w:rPr>
        <w:spacing w:val="10"/>
      </w:rPr>
    </w:pPr>
    <w:r>
      <w:rPr>
        <w:spacing w:val="10"/>
      </w:rPr>
      <w:fldChar w:fldCharType="begin"/>
    </w:r>
    <w:r>
      <w:rPr>
        <w:spacing w:val="10"/>
      </w:rPr>
      <w:instrText xml:space="preserve"> STYLEREF "Überschrift Verzeichnisse" </w:instrText>
    </w:r>
    <w:r>
      <w:rPr>
        <w:spacing w:val="10"/>
      </w:rPr>
      <w:fldChar w:fldCharType="separate"/>
    </w:r>
    <w:r>
      <w:rPr>
        <w:noProof/>
        <w:spacing w:val="10"/>
      </w:rPr>
      <w:t>Index</w:t>
    </w:r>
    <w:r>
      <w:rPr>
        <w:spacing w:val="10"/>
      </w:rPr>
      <w:fldChar w:fldCharType="end"/>
    </w:r>
  </w:p>
  <w:p w14:paraId="1E9372AD" w14:textId="77777777" w:rsidR="0091294F" w:rsidRDefault="0091294F">
    <w:pPr>
      <w:pStyle w:val="Kopfzeile"/>
      <w:tabs>
        <w:tab w:val="clear" w:pos="4536"/>
        <w:tab w:val="clear" w:pos="9072"/>
        <w:tab w:val="left" w:pos="8128"/>
      </w:tabs>
    </w:pPr>
    <w:r>
      <w:rPr>
        <w:noProof/>
        <w:sz w:val="20"/>
      </w:rPr>
      <mc:AlternateContent>
        <mc:Choice Requires="wps">
          <w:drawing>
            <wp:anchor distT="0" distB="0" distL="114300" distR="114300" simplePos="0" relativeHeight="251656704" behindDoc="1" locked="1" layoutInCell="1" allowOverlap="1" wp14:anchorId="73F2C6CA" wp14:editId="43C1237A">
              <wp:simplePos x="0" y="0"/>
              <wp:positionH relativeFrom="page">
                <wp:posOffset>6804660</wp:posOffset>
              </wp:positionH>
              <wp:positionV relativeFrom="page">
                <wp:posOffset>935990</wp:posOffset>
              </wp:positionV>
              <wp:extent cx="0" cy="9072245"/>
              <wp:effectExtent l="13335" t="12065" r="5715" b="12065"/>
              <wp:wrapNone/>
              <wp:docPr id="9" name="Line 5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07224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A538FD" id="Line 505"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5.8pt,73.7pt" to="535.8pt,7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" strokeweight=".5pt">
              <w10:wrap anchorx="page" anchory="page"/>
              <w10:anchorlock/>
            </v:line>
          </w:pict>
        </mc:Fallback>
      </mc:AlternateContent>
    </w:r>
  </w:p>
  <w:p w14:paraId="19A31C9C" w14:textId="77777777" w:rsidR="0091294F" w:rsidRDefault="0091294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0DC5D" w14:textId="77777777" w:rsidR="0091294F" w:rsidRDefault="0091294F">
    <w:pPr>
      <w:pStyle w:val="Kopfzeile"/>
    </w:pPr>
  </w:p>
  <w:p w14:paraId="4192B8B2" w14:textId="77777777" w:rsidR="0091294F" w:rsidRDefault="009129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A4F3A"/>
    <w:multiLevelType w:val="hybridMultilevel"/>
    <w:tmpl w:val="31FE4AA8"/>
    <w:lvl w:ilvl="0" w:tplc="885A6DDE">
      <w:start w:val="1"/>
      <w:numFmt w:val="bullet"/>
      <w:lvlText w:val="•"/>
      <w:lvlJc w:val="left"/>
      <w:pPr>
        <w:tabs>
          <w:tab w:val="num" w:pos="720"/>
        </w:tabs>
        <w:ind w:left="720" w:hanging="360"/>
      </w:pPr>
      <w:rPr>
        <w:rFonts w:ascii="Arial" w:hAnsi="Arial" w:hint="default"/>
      </w:rPr>
    </w:lvl>
    <w:lvl w:ilvl="1" w:tplc="3C701C70" w:tentative="1">
      <w:start w:val="1"/>
      <w:numFmt w:val="bullet"/>
      <w:lvlText w:val="•"/>
      <w:lvlJc w:val="left"/>
      <w:pPr>
        <w:tabs>
          <w:tab w:val="num" w:pos="1440"/>
        </w:tabs>
        <w:ind w:left="1440" w:hanging="360"/>
      </w:pPr>
      <w:rPr>
        <w:rFonts w:ascii="Arial" w:hAnsi="Arial" w:hint="default"/>
      </w:rPr>
    </w:lvl>
    <w:lvl w:ilvl="2" w:tplc="6796416C" w:tentative="1">
      <w:start w:val="1"/>
      <w:numFmt w:val="bullet"/>
      <w:lvlText w:val="•"/>
      <w:lvlJc w:val="left"/>
      <w:pPr>
        <w:tabs>
          <w:tab w:val="num" w:pos="2160"/>
        </w:tabs>
        <w:ind w:left="2160" w:hanging="360"/>
      </w:pPr>
      <w:rPr>
        <w:rFonts w:ascii="Arial" w:hAnsi="Arial" w:hint="default"/>
      </w:rPr>
    </w:lvl>
    <w:lvl w:ilvl="3" w:tplc="40F66B3A" w:tentative="1">
      <w:start w:val="1"/>
      <w:numFmt w:val="bullet"/>
      <w:lvlText w:val="•"/>
      <w:lvlJc w:val="left"/>
      <w:pPr>
        <w:tabs>
          <w:tab w:val="num" w:pos="2880"/>
        </w:tabs>
        <w:ind w:left="2880" w:hanging="360"/>
      </w:pPr>
      <w:rPr>
        <w:rFonts w:ascii="Arial" w:hAnsi="Arial" w:hint="default"/>
      </w:rPr>
    </w:lvl>
    <w:lvl w:ilvl="4" w:tplc="12E2B22E" w:tentative="1">
      <w:start w:val="1"/>
      <w:numFmt w:val="bullet"/>
      <w:lvlText w:val="•"/>
      <w:lvlJc w:val="left"/>
      <w:pPr>
        <w:tabs>
          <w:tab w:val="num" w:pos="3600"/>
        </w:tabs>
        <w:ind w:left="3600" w:hanging="360"/>
      </w:pPr>
      <w:rPr>
        <w:rFonts w:ascii="Arial" w:hAnsi="Arial" w:hint="default"/>
      </w:rPr>
    </w:lvl>
    <w:lvl w:ilvl="5" w:tplc="0734BBE2" w:tentative="1">
      <w:start w:val="1"/>
      <w:numFmt w:val="bullet"/>
      <w:lvlText w:val="•"/>
      <w:lvlJc w:val="left"/>
      <w:pPr>
        <w:tabs>
          <w:tab w:val="num" w:pos="4320"/>
        </w:tabs>
        <w:ind w:left="4320" w:hanging="360"/>
      </w:pPr>
      <w:rPr>
        <w:rFonts w:ascii="Arial" w:hAnsi="Arial" w:hint="default"/>
      </w:rPr>
    </w:lvl>
    <w:lvl w:ilvl="6" w:tplc="5202A244" w:tentative="1">
      <w:start w:val="1"/>
      <w:numFmt w:val="bullet"/>
      <w:lvlText w:val="•"/>
      <w:lvlJc w:val="left"/>
      <w:pPr>
        <w:tabs>
          <w:tab w:val="num" w:pos="5040"/>
        </w:tabs>
        <w:ind w:left="5040" w:hanging="360"/>
      </w:pPr>
      <w:rPr>
        <w:rFonts w:ascii="Arial" w:hAnsi="Arial" w:hint="default"/>
      </w:rPr>
    </w:lvl>
    <w:lvl w:ilvl="7" w:tplc="A68842B0" w:tentative="1">
      <w:start w:val="1"/>
      <w:numFmt w:val="bullet"/>
      <w:lvlText w:val="•"/>
      <w:lvlJc w:val="left"/>
      <w:pPr>
        <w:tabs>
          <w:tab w:val="num" w:pos="5760"/>
        </w:tabs>
        <w:ind w:left="5760" w:hanging="360"/>
      </w:pPr>
      <w:rPr>
        <w:rFonts w:ascii="Arial" w:hAnsi="Arial" w:hint="default"/>
      </w:rPr>
    </w:lvl>
    <w:lvl w:ilvl="8" w:tplc="CFD6E2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69113D"/>
    <w:multiLevelType w:val="singleLevel"/>
    <w:tmpl w:val="28F6E7F2"/>
    <w:lvl w:ilvl="0">
      <w:start w:val="1"/>
      <w:numFmt w:val="bullet"/>
      <w:pStyle w:val="LETextSpiegelstrich"/>
      <w:lvlText w:val="–"/>
      <w:lvlJc w:val="left"/>
      <w:pPr>
        <w:tabs>
          <w:tab w:val="num" w:pos="397"/>
        </w:tabs>
        <w:ind w:left="397" w:hanging="397"/>
      </w:pPr>
      <w:rPr>
        <w:rFonts w:ascii="Times New Roman" w:hAnsi="Times New Roman" w:cs="Times New Roman" w:hint="default"/>
        <w:b w:val="0"/>
        <w:i w:val="0"/>
        <w:caps w:val="0"/>
        <w:strike w:val="0"/>
        <w:dstrike w:val="0"/>
        <w:vanish w:val="0"/>
        <w:color w:val="000000"/>
        <w:spacing w:val="0"/>
        <w:w w:val="100"/>
        <w:kern w:val="0"/>
        <w:position w:val="0"/>
        <w:sz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2240254C"/>
    <w:multiLevelType w:val="hybridMultilevel"/>
    <w:tmpl w:val="800E15F8"/>
    <w:lvl w:ilvl="0" w:tplc="CAB03D42">
      <w:numFmt w:val="bullet"/>
      <w:lvlText w:val="-"/>
      <w:lvlJc w:val="left"/>
      <w:pPr>
        <w:ind w:left="720" w:hanging="360"/>
      </w:pPr>
      <w:rPr>
        <w:rFonts w:ascii="Times New Roman" w:eastAsia="MS Mincho"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0BF136F"/>
    <w:multiLevelType w:val="hybridMultilevel"/>
    <w:tmpl w:val="5740B66A"/>
    <w:lvl w:ilvl="0" w:tplc="7C60F378">
      <w:start w:val="1"/>
      <w:numFmt w:val="bullet"/>
      <w:lvlText w:val="•"/>
      <w:lvlJc w:val="left"/>
      <w:pPr>
        <w:tabs>
          <w:tab w:val="num" w:pos="720"/>
        </w:tabs>
        <w:ind w:left="720" w:hanging="360"/>
      </w:pPr>
      <w:rPr>
        <w:rFonts w:ascii="Arial" w:hAnsi="Arial" w:hint="default"/>
      </w:rPr>
    </w:lvl>
    <w:lvl w:ilvl="1" w:tplc="C240CE3A" w:tentative="1">
      <w:start w:val="1"/>
      <w:numFmt w:val="bullet"/>
      <w:lvlText w:val="•"/>
      <w:lvlJc w:val="left"/>
      <w:pPr>
        <w:tabs>
          <w:tab w:val="num" w:pos="1440"/>
        </w:tabs>
        <w:ind w:left="1440" w:hanging="360"/>
      </w:pPr>
      <w:rPr>
        <w:rFonts w:ascii="Arial" w:hAnsi="Arial" w:hint="default"/>
      </w:rPr>
    </w:lvl>
    <w:lvl w:ilvl="2" w:tplc="23721416" w:tentative="1">
      <w:start w:val="1"/>
      <w:numFmt w:val="bullet"/>
      <w:lvlText w:val="•"/>
      <w:lvlJc w:val="left"/>
      <w:pPr>
        <w:tabs>
          <w:tab w:val="num" w:pos="2160"/>
        </w:tabs>
        <w:ind w:left="2160" w:hanging="360"/>
      </w:pPr>
      <w:rPr>
        <w:rFonts w:ascii="Arial" w:hAnsi="Arial" w:hint="default"/>
      </w:rPr>
    </w:lvl>
    <w:lvl w:ilvl="3" w:tplc="E0025728" w:tentative="1">
      <w:start w:val="1"/>
      <w:numFmt w:val="bullet"/>
      <w:lvlText w:val="•"/>
      <w:lvlJc w:val="left"/>
      <w:pPr>
        <w:tabs>
          <w:tab w:val="num" w:pos="2880"/>
        </w:tabs>
        <w:ind w:left="2880" w:hanging="360"/>
      </w:pPr>
      <w:rPr>
        <w:rFonts w:ascii="Arial" w:hAnsi="Arial" w:hint="default"/>
      </w:rPr>
    </w:lvl>
    <w:lvl w:ilvl="4" w:tplc="08C0F7A2" w:tentative="1">
      <w:start w:val="1"/>
      <w:numFmt w:val="bullet"/>
      <w:lvlText w:val="•"/>
      <w:lvlJc w:val="left"/>
      <w:pPr>
        <w:tabs>
          <w:tab w:val="num" w:pos="3600"/>
        </w:tabs>
        <w:ind w:left="3600" w:hanging="360"/>
      </w:pPr>
      <w:rPr>
        <w:rFonts w:ascii="Arial" w:hAnsi="Arial" w:hint="default"/>
      </w:rPr>
    </w:lvl>
    <w:lvl w:ilvl="5" w:tplc="CAF0EC32" w:tentative="1">
      <w:start w:val="1"/>
      <w:numFmt w:val="bullet"/>
      <w:lvlText w:val="•"/>
      <w:lvlJc w:val="left"/>
      <w:pPr>
        <w:tabs>
          <w:tab w:val="num" w:pos="4320"/>
        </w:tabs>
        <w:ind w:left="4320" w:hanging="360"/>
      </w:pPr>
      <w:rPr>
        <w:rFonts w:ascii="Arial" w:hAnsi="Arial" w:hint="default"/>
      </w:rPr>
    </w:lvl>
    <w:lvl w:ilvl="6" w:tplc="01D0E908" w:tentative="1">
      <w:start w:val="1"/>
      <w:numFmt w:val="bullet"/>
      <w:lvlText w:val="•"/>
      <w:lvlJc w:val="left"/>
      <w:pPr>
        <w:tabs>
          <w:tab w:val="num" w:pos="5040"/>
        </w:tabs>
        <w:ind w:left="5040" w:hanging="360"/>
      </w:pPr>
      <w:rPr>
        <w:rFonts w:ascii="Arial" w:hAnsi="Arial" w:hint="default"/>
      </w:rPr>
    </w:lvl>
    <w:lvl w:ilvl="7" w:tplc="93A48002" w:tentative="1">
      <w:start w:val="1"/>
      <w:numFmt w:val="bullet"/>
      <w:lvlText w:val="•"/>
      <w:lvlJc w:val="left"/>
      <w:pPr>
        <w:tabs>
          <w:tab w:val="num" w:pos="5760"/>
        </w:tabs>
        <w:ind w:left="5760" w:hanging="360"/>
      </w:pPr>
      <w:rPr>
        <w:rFonts w:ascii="Arial" w:hAnsi="Arial" w:hint="default"/>
      </w:rPr>
    </w:lvl>
    <w:lvl w:ilvl="8" w:tplc="43EC08E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52F40CC"/>
    <w:multiLevelType w:val="hybridMultilevel"/>
    <w:tmpl w:val="206EA3FE"/>
    <w:lvl w:ilvl="0" w:tplc="C5F6110A">
      <w:start w:val="19"/>
      <w:numFmt w:val="bullet"/>
      <w:lvlText w:val="-"/>
      <w:lvlJc w:val="left"/>
      <w:pPr>
        <w:ind w:left="720" w:hanging="360"/>
      </w:pPr>
      <w:rPr>
        <w:rFonts w:ascii="Times New Roman" w:eastAsia="MS Mincho"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EDC664B"/>
    <w:multiLevelType w:val="hybridMultilevel"/>
    <w:tmpl w:val="3214B262"/>
    <w:lvl w:ilvl="0" w:tplc="FE42BC1A">
      <w:start w:val="1"/>
      <w:numFmt w:val="bullet"/>
      <w:lvlText w:val="•"/>
      <w:lvlJc w:val="left"/>
      <w:pPr>
        <w:tabs>
          <w:tab w:val="num" w:pos="720"/>
        </w:tabs>
        <w:ind w:left="720" w:hanging="360"/>
      </w:pPr>
      <w:rPr>
        <w:rFonts w:ascii="Arial" w:hAnsi="Arial" w:hint="default"/>
      </w:rPr>
    </w:lvl>
    <w:lvl w:ilvl="1" w:tplc="BC8A9FA6" w:tentative="1">
      <w:start w:val="1"/>
      <w:numFmt w:val="bullet"/>
      <w:lvlText w:val="•"/>
      <w:lvlJc w:val="left"/>
      <w:pPr>
        <w:tabs>
          <w:tab w:val="num" w:pos="1440"/>
        </w:tabs>
        <w:ind w:left="1440" w:hanging="360"/>
      </w:pPr>
      <w:rPr>
        <w:rFonts w:ascii="Arial" w:hAnsi="Arial" w:hint="default"/>
      </w:rPr>
    </w:lvl>
    <w:lvl w:ilvl="2" w:tplc="1336494C" w:tentative="1">
      <w:start w:val="1"/>
      <w:numFmt w:val="bullet"/>
      <w:lvlText w:val="•"/>
      <w:lvlJc w:val="left"/>
      <w:pPr>
        <w:tabs>
          <w:tab w:val="num" w:pos="2160"/>
        </w:tabs>
        <w:ind w:left="2160" w:hanging="360"/>
      </w:pPr>
      <w:rPr>
        <w:rFonts w:ascii="Arial" w:hAnsi="Arial" w:hint="default"/>
      </w:rPr>
    </w:lvl>
    <w:lvl w:ilvl="3" w:tplc="6C3CA74C" w:tentative="1">
      <w:start w:val="1"/>
      <w:numFmt w:val="bullet"/>
      <w:lvlText w:val="•"/>
      <w:lvlJc w:val="left"/>
      <w:pPr>
        <w:tabs>
          <w:tab w:val="num" w:pos="2880"/>
        </w:tabs>
        <w:ind w:left="2880" w:hanging="360"/>
      </w:pPr>
      <w:rPr>
        <w:rFonts w:ascii="Arial" w:hAnsi="Arial" w:hint="default"/>
      </w:rPr>
    </w:lvl>
    <w:lvl w:ilvl="4" w:tplc="BCC667E2" w:tentative="1">
      <w:start w:val="1"/>
      <w:numFmt w:val="bullet"/>
      <w:lvlText w:val="•"/>
      <w:lvlJc w:val="left"/>
      <w:pPr>
        <w:tabs>
          <w:tab w:val="num" w:pos="3600"/>
        </w:tabs>
        <w:ind w:left="3600" w:hanging="360"/>
      </w:pPr>
      <w:rPr>
        <w:rFonts w:ascii="Arial" w:hAnsi="Arial" w:hint="default"/>
      </w:rPr>
    </w:lvl>
    <w:lvl w:ilvl="5" w:tplc="DC7042A4" w:tentative="1">
      <w:start w:val="1"/>
      <w:numFmt w:val="bullet"/>
      <w:lvlText w:val="•"/>
      <w:lvlJc w:val="left"/>
      <w:pPr>
        <w:tabs>
          <w:tab w:val="num" w:pos="4320"/>
        </w:tabs>
        <w:ind w:left="4320" w:hanging="360"/>
      </w:pPr>
      <w:rPr>
        <w:rFonts w:ascii="Arial" w:hAnsi="Arial" w:hint="default"/>
      </w:rPr>
    </w:lvl>
    <w:lvl w:ilvl="6" w:tplc="DF2C4826" w:tentative="1">
      <w:start w:val="1"/>
      <w:numFmt w:val="bullet"/>
      <w:lvlText w:val="•"/>
      <w:lvlJc w:val="left"/>
      <w:pPr>
        <w:tabs>
          <w:tab w:val="num" w:pos="5040"/>
        </w:tabs>
        <w:ind w:left="5040" w:hanging="360"/>
      </w:pPr>
      <w:rPr>
        <w:rFonts w:ascii="Arial" w:hAnsi="Arial" w:hint="default"/>
      </w:rPr>
    </w:lvl>
    <w:lvl w:ilvl="7" w:tplc="424E01E4" w:tentative="1">
      <w:start w:val="1"/>
      <w:numFmt w:val="bullet"/>
      <w:lvlText w:val="•"/>
      <w:lvlJc w:val="left"/>
      <w:pPr>
        <w:tabs>
          <w:tab w:val="num" w:pos="5760"/>
        </w:tabs>
        <w:ind w:left="5760" w:hanging="360"/>
      </w:pPr>
      <w:rPr>
        <w:rFonts w:ascii="Arial" w:hAnsi="Arial" w:hint="default"/>
      </w:rPr>
    </w:lvl>
    <w:lvl w:ilvl="8" w:tplc="E18EBEF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3AC04C0"/>
    <w:multiLevelType w:val="hybridMultilevel"/>
    <w:tmpl w:val="6834ED14"/>
    <w:lvl w:ilvl="0" w:tplc="7BA838A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FA14E84"/>
    <w:multiLevelType w:val="multilevel"/>
    <w:tmpl w:val="BB4C072A"/>
    <w:lvl w:ilvl="0">
      <w:start w:val="1"/>
      <w:numFmt w:val="decimal"/>
      <w:pStyle w:val="berschrift1"/>
      <w:isLgl/>
      <w:lvlText w:val="%1"/>
      <w:lvlJc w:val="left"/>
      <w:pPr>
        <w:tabs>
          <w:tab w:val="num" w:pos="1191"/>
        </w:tabs>
        <w:ind w:left="1191" w:hanging="1191"/>
      </w:pPr>
      <w:rPr>
        <w:rFonts w:hint="default"/>
      </w:rPr>
    </w:lvl>
    <w:lvl w:ilvl="1">
      <w:start w:val="1"/>
      <w:numFmt w:val="decimal"/>
      <w:pStyle w:val="berschrift2"/>
      <w:isLgl/>
      <w:lvlText w:val="%1.%2"/>
      <w:lvlJc w:val="left"/>
      <w:pPr>
        <w:tabs>
          <w:tab w:val="num" w:pos="1191"/>
        </w:tabs>
        <w:ind w:left="1191" w:hanging="1191"/>
      </w:pPr>
      <w:rPr>
        <w:rFonts w:hint="default"/>
      </w:rPr>
    </w:lvl>
    <w:lvl w:ilvl="2">
      <w:start w:val="1"/>
      <w:numFmt w:val="decimal"/>
      <w:pStyle w:val="berschrift3"/>
      <w:isLgl/>
      <w:lvlText w:val="%1.%2.%3"/>
      <w:lvlJc w:val="left"/>
      <w:pPr>
        <w:tabs>
          <w:tab w:val="num" w:pos="1191"/>
        </w:tabs>
        <w:ind w:left="1191" w:hanging="1191"/>
      </w:pPr>
      <w:rPr>
        <w:rFonts w:hint="default"/>
      </w:rPr>
    </w:lvl>
    <w:lvl w:ilvl="3">
      <w:start w:val="1"/>
      <w:numFmt w:val="decimal"/>
      <w:pStyle w:val="berschrift4"/>
      <w:isLgl/>
      <w:lvlText w:val="%1.%2.%3.%4"/>
      <w:lvlJc w:val="left"/>
      <w:pPr>
        <w:tabs>
          <w:tab w:val="num" w:pos="1191"/>
        </w:tabs>
        <w:ind w:left="1191" w:hanging="1191"/>
      </w:pPr>
      <w:rPr>
        <w:rFonts w:hint="default"/>
      </w:rPr>
    </w:lvl>
    <w:lvl w:ilvl="4">
      <w:start w:val="1"/>
      <w:numFmt w:val="decimal"/>
      <w:isLgl/>
      <w:lvlText w:val="%1.%2.%3.%4.%5"/>
      <w:lvlJc w:val="left"/>
      <w:pPr>
        <w:tabs>
          <w:tab w:val="num" w:pos="1080"/>
        </w:tabs>
        <w:ind w:left="0" w:firstLine="0"/>
      </w:pPr>
      <w:rPr>
        <w:rFonts w:hint="default"/>
      </w:rPr>
    </w:lvl>
    <w:lvl w:ilvl="5">
      <w:start w:val="1"/>
      <w:numFmt w:val="decimal"/>
      <w:isLgl/>
      <w:lvlText w:val="%1.%2.%3.%4.%5.%6"/>
      <w:lvlJc w:val="left"/>
      <w:pPr>
        <w:tabs>
          <w:tab w:val="num" w:pos="1080"/>
        </w:tabs>
        <w:ind w:left="0" w:firstLine="0"/>
      </w:pPr>
      <w:rPr>
        <w:rFonts w:hint="default"/>
      </w:rPr>
    </w:lvl>
    <w:lvl w:ilvl="6">
      <w:start w:val="1"/>
      <w:numFmt w:val="decimal"/>
      <w:isLgl/>
      <w:lvlText w:val="%1.%2.%3.%4.%5.%6.%7"/>
      <w:lvlJc w:val="left"/>
      <w:pPr>
        <w:tabs>
          <w:tab w:val="num" w:pos="1440"/>
        </w:tabs>
        <w:ind w:left="0" w:firstLine="0"/>
      </w:pPr>
      <w:rPr>
        <w:rFonts w:hint="default"/>
      </w:rPr>
    </w:lvl>
    <w:lvl w:ilvl="7">
      <w:start w:val="1"/>
      <w:numFmt w:val="decimal"/>
      <w:isLgl/>
      <w:lvlText w:val="%1.%2.%3.%4.%5.%6.%7.%8"/>
      <w:lvlJc w:val="left"/>
      <w:pPr>
        <w:tabs>
          <w:tab w:val="num" w:pos="1440"/>
        </w:tabs>
        <w:ind w:left="0" w:firstLine="0"/>
      </w:pPr>
      <w:rPr>
        <w:rFonts w:hint="default"/>
      </w:rPr>
    </w:lvl>
    <w:lvl w:ilvl="8">
      <w:start w:val="1"/>
      <w:numFmt w:val="decimal"/>
      <w:isLgl/>
      <w:lvlText w:val="%1.%2.%3.%4.%5.%6.%7.%8.%9"/>
      <w:lvlJc w:val="left"/>
      <w:pPr>
        <w:tabs>
          <w:tab w:val="num" w:pos="1440"/>
        </w:tabs>
        <w:ind w:left="0" w:firstLine="0"/>
      </w:pPr>
      <w:rPr>
        <w:rFonts w:hint="default"/>
      </w:rPr>
    </w:lvl>
  </w:abstractNum>
  <w:abstractNum w:abstractNumId="8" w15:restartNumberingAfterBreak="0">
    <w:nsid w:val="70BA57F0"/>
    <w:multiLevelType w:val="hybridMultilevel"/>
    <w:tmpl w:val="A81A812E"/>
    <w:lvl w:ilvl="0" w:tplc="1F7AFE26">
      <w:start w:val="1"/>
      <w:numFmt w:val="bullet"/>
      <w:lvlText w:val="•"/>
      <w:lvlJc w:val="left"/>
      <w:pPr>
        <w:tabs>
          <w:tab w:val="num" w:pos="720"/>
        </w:tabs>
        <w:ind w:left="720" w:hanging="360"/>
      </w:pPr>
      <w:rPr>
        <w:rFonts w:ascii="Arial" w:hAnsi="Arial" w:hint="default"/>
      </w:rPr>
    </w:lvl>
    <w:lvl w:ilvl="1" w:tplc="AA10D388" w:tentative="1">
      <w:start w:val="1"/>
      <w:numFmt w:val="bullet"/>
      <w:lvlText w:val="•"/>
      <w:lvlJc w:val="left"/>
      <w:pPr>
        <w:tabs>
          <w:tab w:val="num" w:pos="1440"/>
        </w:tabs>
        <w:ind w:left="1440" w:hanging="360"/>
      </w:pPr>
      <w:rPr>
        <w:rFonts w:ascii="Arial" w:hAnsi="Arial" w:hint="default"/>
      </w:rPr>
    </w:lvl>
    <w:lvl w:ilvl="2" w:tplc="ADB8DB9A" w:tentative="1">
      <w:start w:val="1"/>
      <w:numFmt w:val="bullet"/>
      <w:lvlText w:val="•"/>
      <w:lvlJc w:val="left"/>
      <w:pPr>
        <w:tabs>
          <w:tab w:val="num" w:pos="2160"/>
        </w:tabs>
        <w:ind w:left="2160" w:hanging="360"/>
      </w:pPr>
      <w:rPr>
        <w:rFonts w:ascii="Arial" w:hAnsi="Arial" w:hint="default"/>
      </w:rPr>
    </w:lvl>
    <w:lvl w:ilvl="3" w:tplc="1DE65A9A" w:tentative="1">
      <w:start w:val="1"/>
      <w:numFmt w:val="bullet"/>
      <w:lvlText w:val="•"/>
      <w:lvlJc w:val="left"/>
      <w:pPr>
        <w:tabs>
          <w:tab w:val="num" w:pos="2880"/>
        </w:tabs>
        <w:ind w:left="2880" w:hanging="360"/>
      </w:pPr>
      <w:rPr>
        <w:rFonts w:ascii="Arial" w:hAnsi="Arial" w:hint="default"/>
      </w:rPr>
    </w:lvl>
    <w:lvl w:ilvl="4" w:tplc="2110BD66" w:tentative="1">
      <w:start w:val="1"/>
      <w:numFmt w:val="bullet"/>
      <w:lvlText w:val="•"/>
      <w:lvlJc w:val="left"/>
      <w:pPr>
        <w:tabs>
          <w:tab w:val="num" w:pos="3600"/>
        </w:tabs>
        <w:ind w:left="3600" w:hanging="360"/>
      </w:pPr>
      <w:rPr>
        <w:rFonts w:ascii="Arial" w:hAnsi="Arial" w:hint="default"/>
      </w:rPr>
    </w:lvl>
    <w:lvl w:ilvl="5" w:tplc="A6D49EAA" w:tentative="1">
      <w:start w:val="1"/>
      <w:numFmt w:val="bullet"/>
      <w:lvlText w:val="•"/>
      <w:lvlJc w:val="left"/>
      <w:pPr>
        <w:tabs>
          <w:tab w:val="num" w:pos="4320"/>
        </w:tabs>
        <w:ind w:left="4320" w:hanging="360"/>
      </w:pPr>
      <w:rPr>
        <w:rFonts w:ascii="Arial" w:hAnsi="Arial" w:hint="default"/>
      </w:rPr>
    </w:lvl>
    <w:lvl w:ilvl="6" w:tplc="5156DCBA" w:tentative="1">
      <w:start w:val="1"/>
      <w:numFmt w:val="bullet"/>
      <w:lvlText w:val="•"/>
      <w:lvlJc w:val="left"/>
      <w:pPr>
        <w:tabs>
          <w:tab w:val="num" w:pos="5040"/>
        </w:tabs>
        <w:ind w:left="5040" w:hanging="360"/>
      </w:pPr>
      <w:rPr>
        <w:rFonts w:ascii="Arial" w:hAnsi="Arial" w:hint="default"/>
      </w:rPr>
    </w:lvl>
    <w:lvl w:ilvl="7" w:tplc="8B282216" w:tentative="1">
      <w:start w:val="1"/>
      <w:numFmt w:val="bullet"/>
      <w:lvlText w:val="•"/>
      <w:lvlJc w:val="left"/>
      <w:pPr>
        <w:tabs>
          <w:tab w:val="num" w:pos="5760"/>
        </w:tabs>
        <w:ind w:left="5760" w:hanging="360"/>
      </w:pPr>
      <w:rPr>
        <w:rFonts w:ascii="Arial" w:hAnsi="Arial" w:hint="default"/>
      </w:rPr>
    </w:lvl>
    <w:lvl w:ilvl="8" w:tplc="2404268A" w:tentative="1">
      <w:start w:val="1"/>
      <w:numFmt w:val="bullet"/>
      <w:lvlText w:val="•"/>
      <w:lvlJc w:val="left"/>
      <w:pPr>
        <w:tabs>
          <w:tab w:val="num" w:pos="6480"/>
        </w:tabs>
        <w:ind w:left="6480" w:hanging="360"/>
      </w:pPr>
      <w:rPr>
        <w:rFonts w:ascii="Arial" w:hAnsi="Arial" w:hint="default"/>
      </w:rPr>
    </w:lvl>
  </w:abstractNum>
  <w:num w:numId="1" w16cid:durableId="1052997256">
    <w:abstractNumId w:val="1"/>
  </w:num>
  <w:num w:numId="2" w16cid:durableId="409039719">
    <w:abstractNumId w:val="7"/>
  </w:num>
  <w:num w:numId="3" w16cid:durableId="1921400312">
    <w:abstractNumId w:val="4"/>
  </w:num>
  <w:num w:numId="4" w16cid:durableId="623342000">
    <w:abstractNumId w:val="6"/>
  </w:num>
  <w:num w:numId="5" w16cid:durableId="554464246">
    <w:abstractNumId w:val="2"/>
  </w:num>
  <w:num w:numId="6" w16cid:durableId="1896039911">
    <w:abstractNumId w:val="8"/>
  </w:num>
  <w:num w:numId="7" w16cid:durableId="1280063902">
    <w:abstractNumId w:val="5"/>
  </w:num>
  <w:num w:numId="8" w16cid:durableId="1216817195">
    <w:abstractNumId w:val="0"/>
  </w:num>
  <w:num w:numId="9" w16cid:durableId="873661007">
    <w:abstractNumId w:val="3"/>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rmann Johannes">
    <w15:presenceInfo w15:providerId="Windows Live" w15:userId="d556e9d612c684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ctiveWritingStyle w:appName="MSWord" w:lang="de-DE" w:vendorID="9" w:dllVersion="512" w:checkStyle="1"/>
  <w:activeWritingStyle w:appName="MSWord" w:lang="it-IT" w:vendorID="3" w:dllVersion="517"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97"/>
  <w:autoHyphenation/>
  <w:hyphenationZone w:val="425"/>
  <w:clickAndTypeStyle w:val="LEText"/>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6DF"/>
    <w:rsid w:val="00001B12"/>
    <w:rsid w:val="00001DD7"/>
    <w:rsid w:val="000027C5"/>
    <w:rsid w:val="0000407C"/>
    <w:rsid w:val="00005863"/>
    <w:rsid w:val="00005EA1"/>
    <w:rsid w:val="000100B2"/>
    <w:rsid w:val="00011143"/>
    <w:rsid w:val="000164B2"/>
    <w:rsid w:val="00017C5A"/>
    <w:rsid w:val="00017D6F"/>
    <w:rsid w:val="00020A50"/>
    <w:rsid w:val="00020DF1"/>
    <w:rsid w:val="000227F3"/>
    <w:rsid w:val="00023A8B"/>
    <w:rsid w:val="00023FC5"/>
    <w:rsid w:val="00024D2B"/>
    <w:rsid w:val="00025D57"/>
    <w:rsid w:val="0002670A"/>
    <w:rsid w:val="00026819"/>
    <w:rsid w:val="0002684B"/>
    <w:rsid w:val="00030014"/>
    <w:rsid w:val="00031C0D"/>
    <w:rsid w:val="000329D7"/>
    <w:rsid w:val="000335D1"/>
    <w:rsid w:val="00033646"/>
    <w:rsid w:val="00035F92"/>
    <w:rsid w:val="00040924"/>
    <w:rsid w:val="00041256"/>
    <w:rsid w:val="00043DE3"/>
    <w:rsid w:val="000442C1"/>
    <w:rsid w:val="00044B71"/>
    <w:rsid w:val="00045F98"/>
    <w:rsid w:val="00046841"/>
    <w:rsid w:val="000473A2"/>
    <w:rsid w:val="0005008C"/>
    <w:rsid w:val="00050B02"/>
    <w:rsid w:val="00052F03"/>
    <w:rsid w:val="0005487B"/>
    <w:rsid w:val="00056DA1"/>
    <w:rsid w:val="000576DE"/>
    <w:rsid w:val="00057EFF"/>
    <w:rsid w:val="000623A5"/>
    <w:rsid w:val="000626BD"/>
    <w:rsid w:val="00062B0D"/>
    <w:rsid w:val="0006309E"/>
    <w:rsid w:val="00063735"/>
    <w:rsid w:val="00064229"/>
    <w:rsid w:val="00064A48"/>
    <w:rsid w:val="000671DD"/>
    <w:rsid w:val="00067EDE"/>
    <w:rsid w:val="00072327"/>
    <w:rsid w:val="000749D1"/>
    <w:rsid w:val="00076BE8"/>
    <w:rsid w:val="00076F70"/>
    <w:rsid w:val="0007765B"/>
    <w:rsid w:val="000806DC"/>
    <w:rsid w:val="00081CC5"/>
    <w:rsid w:val="0008259C"/>
    <w:rsid w:val="000826D7"/>
    <w:rsid w:val="00086ACD"/>
    <w:rsid w:val="00086B7E"/>
    <w:rsid w:val="00087830"/>
    <w:rsid w:val="00090421"/>
    <w:rsid w:val="00090FDA"/>
    <w:rsid w:val="000919E7"/>
    <w:rsid w:val="00094567"/>
    <w:rsid w:val="000947F0"/>
    <w:rsid w:val="00094882"/>
    <w:rsid w:val="000948A6"/>
    <w:rsid w:val="00094EFF"/>
    <w:rsid w:val="00095605"/>
    <w:rsid w:val="00096E27"/>
    <w:rsid w:val="000A06AD"/>
    <w:rsid w:val="000A0FAD"/>
    <w:rsid w:val="000A16A8"/>
    <w:rsid w:val="000A3A2E"/>
    <w:rsid w:val="000A3F10"/>
    <w:rsid w:val="000A6C24"/>
    <w:rsid w:val="000A6C71"/>
    <w:rsid w:val="000A721F"/>
    <w:rsid w:val="000B1F18"/>
    <w:rsid w:val="000B2484"/>
    <w:rsid w:val="000B4442"/>
    <w:rsid w:val="000B479C"/>
    <w:rsid w:val="000B6636"/>
    <w:rsid w:val="000C284D"/>
    <w:rsid w:val="000C3694"/>
    <w:rsid w:val="000C4CB3"/>
    <w:rsid w:val="000C4D0E"/>
    <w:rsid w:val="000C5395"/>
    <w:rsid w:val="000C6BC0"/>
    <w:rsid w:val="000C6D98"/>
    <w:rsid w:val="000C7ECB"/>
    <w:rsid w:val="000D06FF"/>
    <w:rsid w:val="000D31A8"/>
    <w:rsid w:val="000E10E8"/>
    <w:rsid w:val="000E36E5"/>
    <w:rsid w:val="000E3F5F"/>
    <w:rsid w:val="000E5D6B"/>
    <w:rsid w:val="000E6019"/>
    <w:rsid w:val="000E632C"/>
    <w:rsid w:val="000E7EC9"/>
    <w:rsid w:val="000F0AE1"/>
    <w:rsid w:val="000F123C"/>
    <w:rsid w:val="000F1BF4"/>
    <w:rsid w:val="000F3053"/>
    <w:rsid w:val="000F49D6"/>
    <w:rsid w:val="000F4DD8"/>
    <w:rsid w:val="000F500E"/>
    <w:rsid w:val="000F561C"/>
    <w:rsid w:val="0010280F"/>
    <w:rsid w:val="0010300D"/>
    <w:rsid w:val="001038B2"/>
    <w:rsid w:val="001071EA"/>
    <w:rsid w:val="00111E35"/>
    <w:rsid w:val="001139FF"/>
    <w:rsid w:val="001156E4"/>
    <w:rsid w:val="00116626"/>
    <w:rsid w:val="001229C5"/>
    <w:rsid w:val="00123212"/>
    <w:rsid w:val="00123988"/>
    <w:rsid w:val="00124F99"/>
    <w:rsid w:val="00126375"/>
    <w:rsid w:val="00126F59"/>
    <w:rsid w:val="001270FE"/>
    <w:rsid w:val="00127C8C"/>
    <w:rsid w:val="00132763"/>
    <w:rsid w:val="00132865"/>
    <w:rsid w:val="00132F68"/>
    <w:rsid w:val="0013304E"/>
    <w:rsid w:val="0013465A"/>
    <w:rsid w:val="00137828"/>
    <w:rsid w:val="001437FF"/>
    <w:rsid w:val="0014414E"/>
    <w:rsid w:val="00145E20"/>
    <w:rsid w:val="00145F81"/>
    <w:rsid w:val="00146D06"/>
    <w:rsid w:val="001526FF"/>
    <w:rsid w:val="00153298"/>
    <w:rsid w:val="00153387"/>
    <w:rsid w:val="001534B1"/>
    <w:rsid w:val="00153C0E"/>
    <w:rsid w:val="001603B4"/>
    <w:rsid w:val="00160E9C"/>
    <w:rsid w:val="001617C1"/>
    <w:rsid w:val="00161B57"/>
    <w:rsid w:val="00162026"/>
    <w:rsid w:val="00162119"/>
    <w:rsid w:val="0016224F"/>
    <w:rsid w:val="0016289D"/>
    <w:rsid w:val="001629DD"/>
    <w:rsid w:val="00162E56"/>
    <w:rsid w:val="0016496F"/>
    <w:rsid w:val="0016610B"/>
    <w:rsid w:val="00167419"/>
    <w:rsid w:val="00167A9D"/>
    <w:rsid w:val="001704CF"/>
    <w:rsid w:val="00174198"/>
    <w:rsid w:val="00174450"/>
    <w:rsid w:val="00174AA7"/>
    <w:rsid w:val="001760CE"/>
    <w:rsid w:val="00176206"/>
    <w:rsid w:val="00177E14"/>
    <w:rsid w:val="0018089B"/>
    <w:rsid w:val="00182F26"/>
    <w:rsid w:val="0018452B"/>
    <w:rsid w:val="001847C4"/>
    <w:rsid w:val="00184AF7"/>
    <w:rsid w:val="00184EF6"/>
    <w:rsid w:val="00185B55"/>
    <w:rsid w:val="00185B5D"/>
    <w:rsid w:val="00187742"/>
    <w:rsid w:val="00187DFF"/>
    <w:rsid w:val="00191AD8"/>
    <w:rsid w:val="00193B7D"/>
    <w:rsid w:val="00194AFA"/>
    <w:rsid w:val="00195307"/>
    <w:rsid w:val="00195B0D"/>
    <w:rsid w:val="00195D32"/>
    <w:rsid w:val="00196539"/>
    <w:rsid w:val="001A0473"/>
    <w:rsid w:val="001A44EE"/>
    <w:rsid w:val="001A459E"/>
    <w:rsid w:val="001A4A3F"/>
    <w:rsid w:val="001A54E2"/>
    <w:rsid w:val="001A5657"/>
    <w:rsid w:val="001A6863"/>
    <w:rsid w:val="001A6897"/>
    <w:rsid w:val="001B32B8"/>
    <w:rsid w:val="001B38DB"/>
    <w:rsid w:val="001B5E23"/>
    <w:rsid w:val="001B5ED4"/>
    <w:rsid w:val="001B7AC2"/>
    <w:rsid w:val="001B7DB7"/>
    <w:rsid w:val="001C1A58"/>
    <w:rsid w:val="001C367C"/>
    <w:rsid w:val="001C36BA"/>
    <w:rsid w:val="001C455C"/>
    <w:rsid w:val="001C4800"/>
    <w:rsid w:val="001C755A"/>
    <w:rsid w:val="001D22FD"/>
    <w:rsid w:val="001D4565"/>
    <w:rsid w:val="001D5310"/>
    <w:rsid w:val="001D591A"/>
    <w:rsid w:val="001E5C9D"/>
    <w:rsid w:val="001E6D29"/>
    <w:rsid w:val="001E6F71"/>
    <w:rsid w:val="001E7B19"/>
    <w:rsid w:val="001F0ABA"/>
    <w:rsid w:val="001F1050"/>
    <w:rsid w:val="001F55C2"/>
    <w:rsid w:val="001F5D5D"/>
    <w:rsid w:val="001F6681"/>
    <w:rsid w:val="00203C7F"/>
    <w:rsid w:val="0020589C"/>
    <w:rsid w:val="00205F8A"/>
    <w:rsid w:val="0020748D"/>
    <w:rsid w:val="002106C4"/>
    <w:rsid w:val="0021156F"/>
    <w:rsid w:val="0021196A"/>
    <w:rsid w:val="00211ED2"/>
    <w:rsid w:val="00211FC9"/>
    <w:rsid w:val="00214D68"/>
    <w:rsid w:val="0021547E"/>
    <w:rsid w:val="002160CA"/>
    <w:rsid w:val="00217405"/>
    <w:rsid w:val="00217A05"/>
    <w:rsid w:val="00217CFA"/>
    <w:rsid w:val="00221B15"/>
    <w:rsid w:val="00222395"/>
    <w:rsid w:val="00222E5D"/>
    <w:rsid w:val="002247F5"/>
    <w:rsid w:val="00224883"/>
    <w:rsid w:val="00224B02"/>
    <w:rsid w:val="0022643B"/>
    <w:rsid w:val="00230AF1"/>
    <w:rsid w:val="00233BC7"/>
    <w:rsid w:val="002350C8"/>
    <w:rsid w:val="002364F9"/>
    <w:rsid w:val="00237D88"/>
    <w:rsid w:val="00240C6A"/>
    <w:rsid w:val="0024157A"/>
    <w:rsid w:val="002418C3"/>
    <w:rsid w:val="00241DF0"/>
    <w:rsid w:val="0024200D"/>
    <w:rsid w:val="00244695"/>
    <w:rsid w:val="00244894"/>
    <w:rsid w:val="00244C80"/>
    <w:rsid w:val="0024520E"/>
    <w:rsid w:val="00245334"/>
    <w:rsid w:val="0024592A"/>
    <w:rsid w:val="0024701E"/>
    <w:rsid w:val="00251CF4"/>
    <w:rsid w:val="002530C3"/>
    <w:rsid w:val="0025402B"/>
    <w:rsid w:val="002545F6"/>
    <w:rsid w:val="00254CBF"/>
    <w:rsid w:val="0025770E"/>
    <w:rsid w:val="00257A1A"/>
    <w:rsid w:val="00257BF6"/>
    <w:rsid w:val="00260129"/>
    <w:rsid w:val="00260733"/>
    <w:rsid w:val="00263BC6"/>
    <w:rsid w:val="0026549E"/>
    <w:rsid w:val="0026663F"/>
    <w:rsid w:val="0027039C"/>
    <w:rsid w:val="00271066"/>
    <w:rsid w:val="0027143B"/>
    <w:rsid w:val="00272058"/>
    <w:rsid w:val="00272314"/>
    <w:rsid w:val="00273A02"/>
    <w:rsid w:val="0027414F"/>
    <w:rsid w:val="002763BE"/>
    <w:rsid w:val="00276781"/>
    <w:rsid w:val="00276B6B"/>
    <w:rsid w:val="0028293E"/>
    <w:rsid w:val="00282E2A"/>
    <w:rsid w:val="002869B3"/>
    <w:rsid w:val="0028778B"/>
    <w:rsid w:val="00290C47"/>
    <w:rsid w:val="002915DB"/>
    <w:rsid w:val="00291654"/>
    <w:rsid w:val="00292958"/>
    <w:rsid w:val="00294622"/>
    <w:rsid w:val="00295AC3"/>
    <w:rsid w:val="00296327"/>
    <w:rsid w:val="0029652F"/>
    <w:rsid w:val="002967B5"/>
    <w:rsid w:val="00296BAA"/>
    <w:rsid w:val="00296DB9"/>
    <w:rsid w:val="002A1892"/>
    <w:rsid w:val="002A2F83"/>
    <w:rsid w:val="002A31E2"/>
    <w:rsid w:val="002A59C0"/>
    <w:rsid w:val="002A68FF"/>
    <w:rsid w:val="002A74BF"/>
    <w:rsid w:val="002B1AE0"/>
    <w:rsid w:val="002B49A7"/>
    <w:rsid w:val="002B5AD0"/>
    <w:rsid w:val="002B6CEE"/>
    <w:rsid w:val="002C1979"/>
    <w:rsid w:val="002C34AF"/>
    <w:rsid w:val="002C4B4E"/>
    <w:rsid w:val="002C5398"/>
    <w:rsid w:val="002D011B"/>
    <w:rsid w:val="002D194B"/>
    <w:rsid w:val="002D2414"/>
    <w:rsid w:val="002D2F08"/>
    <w:rsid w:val="002D65D2"/>
    <w:rsid w:val="002D7BA6"/>
    <w:rsid w:val="002D7C27"/>
    <w:rsid w:val="002E46A6"/>
    <w:rsid w:val="002E4765"/>
    <w:rsid w:val="002E4C18"/>
    <w:rsid w:val="002E5D55"/>
    <w:rsid w:val="002F0C59"/>
    <w:rsid w:val="002F5201"/>
    <w:rsid w:val="002F5930"/>
    <w:rsid w:val="002F6799"/>
    <w:rsid w:val="002F726B"/>
    <w:rsid w:val="00300F6B"/>
    <w:rsid w:val="00302519"/>
    <w:rsid w:val="00302A12"/>
    <w:rsid w:val="0030443E"/>
    <w:rsid w:val="003059B5"/>
    <w:rsid w:val="00307024"/>
    <w:rsid w:val="00310128"/>
    <w:rsid w:val="0031299A"/>
    <w:rsid w:val="00313E99"/>
    <w:rsid w:val="003176D1"/>
    <w:rsid w:val="00320BFD"/>
    <w:rsid w:val="003214F6"/>
    <w:rsid w:val="0032160F"/>
    <w:rsid w:val="00323666"/>
    <w:rsid w:val="00326E15"/>
    <w:rsid w:val="00330BE7"/>
    <w:rsid w:val="00331E49"/>
    <w:rsid w:val="00332E4E"/>
    <w:rsid w:val="0033341A"/>
    <w:rsid w:val="00333814"/>
    <w:rsid w:val="00333EAB"/>
    <w:rsid w:val="00335B74"/>
    <w:rsid w:val="003408FC"/>
    <w:rsid w:val="00340AD6"/>
    <w:rsid w:val="00341F3D"/>
    <w:rsid w:val="00342B8B"/>
    <w:rsid w:val="003430A0"/>
    <w:rsid w:val="0034319F"/>
    <w:rsid w:val="00343833"/>
    <w:rsid w:val="00345270"/>
    <w:rsid w:val="0034669A"/>
    <w:rsid w:val="0034722D"/>
    <w:rsid w:val="003476F4"/>
    <w:rsid w:val="00347FEE"/>
    <w:rsid w:val="00351ABC"/>
    <w:rsid w:val="00353DF2"/>
    <w:rsid w:val="00361377"/>
    <w:rsid w:val="00362829"/>
    <w:rsid w:val="00364D55"/>
    <w:rsid w:val="00366307"/>
    <w:rsid w:val="003664B4"/>
    <w:rsid w:val="00367CDB"/>
    <w:rsid w:val="00370573"/>
    <w:rsid w:val="0037109F"/>
    <w:rsid w:val="00372D8E"/>
    <w:rsid w:val="00372EB4"/>
    <w:rsid w:val="003737C2"/>
    <w:rsid w:val="003738AC"/>
    <w:rsid w:val="00374D8D"/>
    <w:rsid w:val="00375685"/>
    <w:rsid w:val="00376BFF"/>
    <w:rsid w:val="003771BF"/>
    <w:rsid w:val="00380C7A"/>
    <w:rsid w:val="003837E5"/>
    <w:rsid w:val="003849D7"/>
    <w:rsid w:val="003870BC"/>
    <w:rsid w:val="00387A0D"/>
    <w:rsid w:val="00390A89"/>
    <w:rsid w:val="00392B2D"/>
    <w:rsid w:val="00392F6D"/>
    <w:rsid w:val="00393081"/>
    <w:rsid w:val="00393EAA"/>
    <w:rsid w:val="0039440C"/>
    <w:rsid w:val="00394E52"/>
    <w:rsid w:val="0039571A"/>
    <w:rsid w:val="0039617F"/>
    <w:rsid w:val="00397EFA"/>
    <w:rsid w:val="003A0881"/>
    <w:rsid w:val="003A0B14"/>
    <w:rsid w:val="003A17C6"/>
    <w:rsid w:val="003A2A2A"/>
    <w:rsid w:val="003A3600"/>
    <w:rsid w:val="003A3A0B"/>
    <w:rsid w:val="003A5D8F"/>
    <w:rsid w:val="003A6492"/>
    <w:rsid w:val="003A73AA"/>
    <w:rsid w:val="003A73FE"/>
    <w:rsid w:val="003A75CD"/>
    <w:rsid w:val="003A7AA5"/>
    <w:rsid w:val="003B01E7"/>
    <w:rsid w:val="003B0C0B"/>
    <w:rsid w:val="003B0D3D"/>
    <w:rsid w:val="003B1679"/>
    <w:rsid w:val="003B1B6F"/>
    <w:rsid w:val="003B1E0F"/>
    <w:rsid w:val="003B25C1"/>
    <w:rsid w:val="003B26A0"/>
    <w:rsid w:val="003B3FCF"/>
    <w:rsid w:val="003B5592"/>
    <w:rsid w:val="003B55B1"/>
    <w:rsid w:val="003B56FC"/>
    <w:rsid w:val="003B77FC"/>
    <w:rsid w:val="003C16FF"/>
    <w:rsid w:val="003C31F5"/>
    <w:rsid w:val="003C391C"/>
    <w:rsid w:val="003C5016"/>
    <w:rsid w:val="003C6874"/>
    <w:rsid w:val="003C6947"/>
    <w:rsid w:val="003D25E9"/>
    <w:rsid w:val="003D27F1"/>
    <w:rsid w:val="003D37E7"/>
    <w:rsid w:val="003D48C8"/>
    <w:rsid w:val="003D50AE"/>
    <w:rsid w:val="003D65F3"/>
    <w:rsid w:val="003D6E12"/>
    <w:rsid w:val="003D6F41"/>
    <w:rsid w:val="003D76A2"/>
    <w:rsid w:val="003D7FB1"/>
    <w:rsid w:val="003E10F8"/>
    <w:rsid w:val="003E2758"/>
    <w:rsid w:val="003E2A5A"/>
    <w:rsid w:val="003E2D00"/>
    <w:rsid w:val="003E3457"/>
    <w:rsid w:val="003E44CA"/>
    <w:rsid w:val="003E5080"/>
    <w:rsid w:val="003E5C28"/>
    <w:rsid w:val="003E6661"/>
    <w:rsid w:val="003F1078"/>
    <w:rsid w:val="003F1232"/>
    <w:rsid w:val="003F14B4"/>
    <w:rsid w:val="003F1A67"/>
    <w:rsid w:val="003F1EAD"/>
    <w:rsid w:val="003F3D10"/>
    <w:rsid w:val="003F4ED9"/>
    <w:rsid w:val="003F6592"/>
    <w:rsid w:val="003F6D3C"/>
    <w:rsid w:val="00400367"/>
    <w:rsid w:val="00402165"/>
    <w:rsid w:val="004024CB"/>
    <w:rsid w:val="00402859"/>
    <w:rsid w:val="0041107C"/>
    <w:rsid w:val="00411106"/>
    <w:rsid w:val="00414EAF"/>
    <w:rsid w:val="004152F8"/>
    <w:rsid w:val="00415680"/>
    <w:rsid w:val="00416A2A"/>
    <w:rsid w:val="00416DC3"/>
    <w:rsid w:val="00417388"/>
    <w:rsid w:val="0042069C"/>
    <w:rsid w:val="00420CA7"/>
    <w:rsid w:val="00422243"/>
    <w:rsid w:val="004237B8"/>
    <w:rsid w:val="00425850"/>
    <w:rsid w:val="004260E2"/>
    <w:rsid w:val="0042679F"/>
    <w:rsid w:val="00427E8D"/>
    <w:rsid w:val="004300A0"/>
    <w:rsid w:val="004300A8"/>
    <w:rsid w:val="00431A0D"/>
    <w:rsid w:val="004321D6"/>
    <w:rsid w:val="00432706"/>
    <w:rsid w:val="004328CB"/>
    <w:rsid w:val="0043364C"/>
    <w:rsid w:val="00436AE8"/>
    <w:rsid w:val="004375E0"/>
    <w:rsid w:val="004401AF"/>
    <w:rsid w:val="00442132"/>
    <w:rsid w:val="00445467"/>
    <w:rsid w:val="00445C96"/>
    <w:rsid w:val="0044629B"/>
    <w:rsid w:val="0044721C"/>
    <w:rsid w:val="00447306"/>
    <w:rsid w:val="0045037B"/>
    <w:rsid w:val="00451C66"/>
    <w:rsid w:val="004530EA"/>
    <w:rsid w:val="00454609"/>
    <w:rsid w:val="00455ACB"/>
    <w:rsid w:val="00456719"/>
    <w:rsid w:val="00461A4E"/>
    <w:rsid w:val="00465171"/>
    <w:rsid w:val="004654A8"/>
    <w:rsid w:val="00465ADF"/>
    <w:rsid w:val="00466DAB"/>
    <w:rsid w:val="00471E11"/>
    <w:rsid w:val="004723DA"/>
    <w:rsid w:val="00473FB9"/>
    <w:rsid w:val="00475D5A"/>
    <w:rsid w:val="004761ED"/>
    <w:rsid w:val="00477E6D"/>
    <w:rsid w:val="00480419"/>
    <w:rsid w:val="00480A69"/>
    <w:rsid w:val="00481F72"/>
    <w:rsid w:val="00482170"/>
    <w:rsid w:val="004833E4"/>
    <w:rsid w:val="00485D09"/>
    <w:rsid w:val="004877EF"/>
    <w:rsid w:val="00490CF5"/>
    <w:rsid w:val="00491DD2"/>
    <w:rsid w:val="00493A00"/>
    <w:rsid w:val="00493FDE"/>
    <w:rsid w:val="004979FE"/>
    <w:rsid w:val="004A06EC"/>
    <w:rsid w:val="004A0746"/>
    <w:rsid w:val="004A0F34"/>
    <w:rsid w:val="004A1C6E"/>
    <w:rsid w:val="004A1F2D"/>
    <w:rsid w:val="004A3F5B"/>
    <w:rsid w:val="004A4B8B"/>
    <w:rsid w:val="004A647A"/>
    <w:rsid w:val="004A6BD0"/>
    <w:rsid w:val="004A6C05"/>
    <w:rsid w:val="004A7613"/>
    <w:rsid w:val="004A7A7F"/>
    <w:rsid w:val="004B1AF0"/>
    <w:rsid w:val="004B1CC5"/>
    <w:rsid w:val="004B21F0"/>
    <w:rsid w:val="004B3BB4"/>
    <w:rsid w:val="004B4005"/>
    <w:rsid w:val="004B6E3C"/>
    <w:rsid w:val="004B749E"/>
    <w:rsid w:val="004C03E7"/>
    <w:rsid w:val="004C0B15"/>
    <w:rsid w:val="004C1890"/>
    <w:rsid w:val="004C2F02"/>
    <w:rsid w:val="004C5722"/>
    <w:rsid w:val="004C5895"/>
    <w:rsid w:val="004C63F8"/>
    <w:rsid w:val="004C6EE4"/>
    <w:rsid w:val="004C76BE"/>
    <w:rsid w:val="004C7A6D"/>
    <w:rsid w:val="004D1DE4"/>
    <w:rsid w:val="004D1ED4"/>
    <w:rsid w:val="004D34A2"/>
    <w:rsid w:val="004D3EE9"/>
    <w:rsid w:val="004D59EF"/>
    <w:rsid w:val="004D6375"/>
    <w:rsid w:val="004D6BD1"/>
    <w:rsid w:val="004D6FDE"/>
    <w:rsid w:val="004E5566"/>
    <w:rsid w:val="004E6818"/>
    <w:rsid w:val="004E6CC9"/>
    <w:rsid w:val="004F0CBE"/>
    <w:rsid w:val="004F28F1"/>
    <w:rsid w:val="004F372F"/>
    <w:rsid w:val="00500F24"/>
    <w:rsid w:val="00503AFF"/>
    <w:rsid w:val="00510050"/>
    <w:rsid w:val="00513D19"/>
    <w:rsid w:val="005143B8"/>
    <w:rsid w:val="00516308"/>
    <w:rsid w:val="00516964"/>
    <w:rsid w:val="00517666"/>
    <w:rsid w:val="00520E1E"/>
    <w:rsid w:val="00524A46"/>
    <w:rsid w:val="005275F1"/>
    <w:rsid w:val="005300A0"/>
    <w:rsid w:val="0053324C"/>
    <w:rsid w:val="00533B91"/>
    <w:rsid w:val="00533C39"/>
    <w:rsid w:val="00535BB7"/>
    <w:rsid w:val="00536E10"/>
    <w:rsid w:val="0053709E"/>
    <w:rsid w:val="00537488"/>
    <w:rsid w:val="00540E53"/>
    <w:rsid w:val="0054335E"/>
    <w:rsid w:val="005448E8"/>
    <w:rsid w:val="0054615A"/>
    <w:rsid w:val="0054765B"/>
    <w:rsid w:val="00547EF2"/>
    <w:rsid w:val="0055157E"/>
    <w:rsid w:val="00552E58"/>
    <w:rsid w:val="00553CDB"/>
    <w:rsid w:val="005545B3"/>
    <w:rsid w:val="00554886"/>
    <w:rsid w:val="005565C4"/>
    <w:rsid w:val="00557529"/>
    <w:rsid w:val="00560C6A"/>
    <w:rsid w:val="00562B88"/>
    <w:rsid w:val="005636DF"/>
    <w:rsid w:val="00563DDB"/>
    <w:rsid w:val="005644D9"/>
    <w:rsid w:val="005667CC"/>
    <w:rsid w:val="005670A6"/>
    <w:rsid w:val="0057073F"/>
    <w:rsid w:val="00572F1C"/>
    <w:rsid w:val="0057467F"/>
    <w:rsid w:val="005763C9"/>
    <w:rsid w:val="00576B11"/>
    <w:rsid w:val="00577C79"/>
    <w:rsid w:val="00577E59"/>
    <w:rsid w:val="00580143"/>
    <w:rsid w:val="0058154C"/>
    <w:rsid w:val="0058225C"/>
    <w:rsid w:val="00583E54"/>
    <w:rsid w:val="00585EEE"/>
    <w:rsid w:val="00586A87"/>
    <w:rsid w:val="00587DDA"/>
    <w:rsid w:val="0059079C"/>
    <w:rsid w:val="00590D93"/>
    <w:rsid w:val="00592968"/>
    <w:rsid w:val="0059381F"/>
    <w:rsid w:val="00593BCE"/>
    <w:rsid w:val="00597D65"/>
    <w:rsid w:val="005A10AF"/>
    <w:rsid w:val="005A6D1B"/>
    <w:rsid w:val="005A743B"/>
    <w:rsid w:val="005B0306"/>
    <w:rsid w:val="005B23EF"/>
    <w:rsid w:val="005B2CE4"/>
    <w:rsid w:val="005B35B2"/>
    <w:rsid w:val="005B5F20"/>
    <w:rsid w:val="005B6BBD"/>
    <w:rsid w:val="005B777F"/>
    <w:rsid w:val="005B7BD8"/>
    <w:rsid w:val="005B7FD4"/>
    <w:rsid w:val="005C0067"/>
    <w:rsid w:val="005C0A3C"/>
    <w:rsid w:val="005C0C19"/>
    <w:rsid w:val="005C26BA"/>
    <w:rsid w:val="005C2867"/>
    <w:rsid w:val="005C402D"/>
    <w:rsid w:val="005C7C6E"/>
    <w:rsid w:val="005C7F00"/>
    <w:rsid w:val="005C7FAD"/>
    <w:rsid w:val="005D16E0"/>
    <w:rsid w:val="005D1B90"/>
    <w:rsid w:val="005D31B3"/>
    <w:rsid w:val="005D39A6"/>
    <w:rsid w:val="005D3C0F"/>
    <w:rsid w:val="005D41DD"/>
    <w:rsid w:val="005E40ED"/>
    <w:rsid w:val="005E7754"/>
    <w:rsid w:val="005E7ABE"/>
    <w:rsid w:val="005F07BC"/>
    <w:rsid w:val="005F0849"/>
    <w:rsid w:val="005F1032"/>
    <w:rsid w:val="005F205D"/>
    <w:rsid w:val="005F2E6C"/>
    <w:rsid w:val="005F4797"/>
    <w:rsid w:val="005F48F2"/>
    <w:rsid w:val="005F4B4A"/>
    <w:rsid w:val="005F4F99"/>
    <w:rsid w:val="005F5832"/>
    <w:rsid w:val="005F6418"/>
    <w:rsid w:val="006000F3"/>
    <w:rsid w:val="00601547"/>
    <w:rsid w:val="006015CB"/>
    <w:rsid w:val="00601A10"/>
    <w:rsid w:val="0060326A"/>
    <w:rsid w:val="00603398"/>
    <w:rsid w:val="00603634"/>
    <w:rsid w:val="00604BA9"/>
    <w:rsid w:val="00605624"/>
    <w:rsid w:val="0060593D"/>
    <w:rsid w:val="00607242"/>
    <w:rsid w:val="006105D4"/>
    <w:rsid w:val="00611ECB"/>
    <w:rsid w:val="00612566"/>
    <w:rsid w:val="006126A0"/>
    <w:rsid w:val="00612D7A"/>
    <w:rsid w:val="006147B7"/>
    <w:rsid w:val="00616F63"/>
    <w:rsid w:val="00617935"/>
    <w:rsid w:val="006202A0"/>
    <w:rsid w:val="006215EA"/>
    <w:rsid w:val="006229CA"/>
    <w:rsid w:val="00624163"/>
    <w:rsid w:val="0062589B"/>
    <w:rsid w:val="00625AF5"/>
    <w:rsid w:val="006277AE"/>
    <w:rsid w:val="00631F73"/>
    <w:rsid w:val="00633E35"/>
    <w:rsid w:val="00636CA4"/>
    <w:rsid w:val="00636E06"/>
    <w:rsid w:val="00640CD1"/>
    <w:rsid w:val="00640FD5"/>
    <w:rsid w:val="00641B2C"/>
    <w:rsid w:val="00642150"/>
    <w:rsid w:val="0064355D"/>
    <w:rsid w:val="00643D07"/>
    <w:rsid w:val="00645318"/>
    <w:rsid w:val="006514A5"/>
    <w:rsid w:val="00652CA9"/>
    <w:rsid w:val="00654135"/>
    <w:rsid w:val="00657528"/>
    <w:rsid w:val="00657DF6"/>
    <w:rsid w:val="006600D9"/>
    <w:rsid w:val="00661031"/>
    <w:rsid w:val="00662061"/>
    <w:rsid w:val="00663721"/>
    <w:rsid w:val="006637B9"/>
    <w:rsid w:val="00664558"/>
    <w:rsid w:val="0066537F"/>
    <w:rsid w:val="006658EC"/>
    <w:rsid w:val="006659D4"/>
    <w:rsid w:val="00665E39"/>
    <w:rsid w:val="006722DE"/>
    <w:rsid w:val="006745FA"/>
    <w:rsid w:val="00675901"/>
    <w:rsid w:val="00676486"/>
    <w:rsid w:val="006773F2"/>
    <w:rsid w:val="00677AA5"/>
    <w:rsid w:val="00683312"/>
    <w:rsid w:val="00684075"/>
    <w:rsid w:val="00687BED"/>
    <w:rsid w:val="00687EEB"/>
    <w:rsid w:val="00690EBE"/>
    <w:rsid w:val="006914DC"/>
    <w:rsid w:val="00691F93"/>
    <w:rsid w:val="006923FF"/>
    <w:rsid w:val="0069307A"/>
    <w:rsid w:val="00693E6D"/>
    <w:rsid w:val="00694ABC"/>
    <w:rsid w:val="006962AF"/>
    <w:rsid w:val="006A2A9C"/>
    <w:rsid w:val="006A4862"/>
    <w:rsid w:val="006A6969"/>
    <w:rsid w:val="006A7961"/>
    <w:rsid w:val="006B02DF"/>
    <w:rsid w:val="006B08D3"/>
    <w:rsid w:val="006B15D4"/>
    <w:rsid w:val="006B2A38"/>
    <w:rsid w:val="006B3E81"/>
    <w:rsid w:val="006B40BA"/>
    <w:rsid w:val="006B4652"/>
    <w:rsid w:val="006B5E7C"/>
    <w:rsid w:val="006B7440"/>
    <w:rsid w:val="006B7D5C"/>
    <w:rsid w:val="006C17B5"/>
    <w:rsid w:val="006C1CBA"/>
    <w:rsid w:val="006C22C3"/>
    <w:rsid w:val="006C4A1D"/>
    <w:rsid w:val="006C552A"/>
    <w:rsid w:val="006C620A"/>
    <w:rsid w:val="006C6B3F"/>
    <w:rsid w:val="006C70CC"/>
    <w:rsid w:val="006D13C2"/>
    <w:rsid w:val="006D25E2"/>
    <w:rsid w:val="006D2B56"/>
    <w:rsid w:val="006D2EB3"/>
    <w:rsid w:val="006D414D"/>
    <w:rsid w:val="006D49BD"/>
    <w:rsid w:val="006D51E8"/>
    <w:rsid w:val="006D538D"/>
    <w:rsid w:val="006D6C86"/>
    <w:rsid w:val="006D70A6"/>
    <w:rsid w:val="006D7CDC"/>
    <w:rsid w:val="006E3CE9"/>
    <w:rsid w:val="006E4AEF"/>
    <w:rsid w:val="006E585A"/>
    <w:rsid w:val="006F00D7"/>
    <w:rsid w:val="006F0DFD"/>
    <w:rsid w:val="006F335B"/>
    <w:rsid w:val="006F40BF"/>
    <w:rsid w:val="006F44E1"/>
    <w:rsid w:val="006F4AF3"/>
    <w:rsid w:val="006F5992"/>
    <w:rsid w:val="006F65EE"/>
    <w:rsid w:val="006F71DE"/>
    <w:rsid w:val="006F73A3"/>
    <w:rsid w:val="006F7E55"/>
    <w:rsid w:val="007008BC"/>
    <w:rsid w:val="00701829"/>
    <w:rsid w:val="00702684"/>
    <w:rsid w:val="007037F5"/>
    <w:rsid w:val="00705A00"/>
    <w:rsid w:val="00706BDD"/>
    <w:rsid w:val="0070724D"/>
    <w:rsid w:val="00707850"/>
    <w:rsid w:val="00710728"/>
    <w:rsid w:val="00710C0B"/>
    <w:rsid w:val="00713721"/>
    <w:rsid w:val="00713BAC"/>
    <w:rsid w:val="00714B8F"/>
    <w:rsid w:val="00715964"/>
    <w:rsid w:val="0071720A"/>
    <w:rsid w:val="00717E1D"/>
    <w:rsid w:val="007209C2"/>
    <w:rsid w:val="00720DA1"/>
    <w:rsid w:val="00720FA1"/>
    <w:rsid w:val="00723B53"/>
    <w:rsid w:val="00723C22"/>
    <w:rsid w:val="007256FE"/>
    <w:rsid w:val="0072687D"/>
    <w:rsid w:val="00727775"/>
    <w:rsid w:val="00727D6D"/>
    <w:rsid w:val="00730A34"/>
    <w:rsid w:val="00730F8B"/>
    <w:rsid w:val="00731C46"/>
    <w:rsid w:val="007327B2"/>
    <w:rsid w:val="00735426"/>
    <w:rsid w:val="00736CB2"/>
    <w:rsid w:val="00736D7B"/>
    <w:rsid w:val="00737F23"/>
    <w:rsid w:val="007405F1"/>
    <w:rsid w:val="0074331D"/>
    <w:rsid w:val="00744168"/>
    <w:rsid w:val="007450FB"/>
    <w:rsid w:val="007451E0"/>
    <w:rsid w:val="00745705"/>
    <w:rsid w:val="007471C9"/>
    <w:rsid w:val="00747B06"/>
    <w:rsid w:val="0075025E"/>
    <w:rsid w:val="0075151E"/>
    <w:rsid w:val="00753127"/>
    <w:rsid w:val="007532F0"/>
    <w:rsid w:val="0075350D"/>
    <w:rsid w:val="007548BF"/>
    <w:rsid w:val="007552FC"/>
    <w:rsid w:val="00756A6D"/>
    <w:rsid w:val="007576E2"/>
    <w:rsid w:val="0076048D"/>
    <w:rsid w:val="00761362"/>
    <w:rsid w:val="0076211B"/>
    <w:rsid w:val="00762855"/>
    <w:rsid w:val="00763610"/>
    <w:rsid w:val="0076622E"/>
    <w:rsid w:val="00771F32"/>
    <w:rsid w:val="00773E54"/>
    <w:rsid w:val="00775D7B"/>
    <w:rsid w:val="007767D3"/>
    <w:rsid w:val="00776DAF"/>
    <w:rsid w:val="00780616"/>
    <w:rsid w:val="00780A3A"/>
    <w:rsid w:val="007813DE"/>
    <w:rsid w:val="007816EC"/>
    <w:rsid w:val="00781A15"/>
    <w:rsid w:val="00781E82"/>
    <w:rsid w:val="00782587"/>
    <w:rsid w:val="00783388"/>
    <w:rsid w:val="00787A71"/>
    <w:rsid w:val="00791C0E"/>
    <w:rsid w:val="00791DFB"/>
    <w:rsid w:val="00795B49"/>
    <w:rsid w:val="00796D69"/>
    <w:rsid w:val="00796E6C"/>
    <w:rsid w:val="007A06B2"/>
    <w:rsid w:val="007A0CF3"/>
    <w:rsid w:val="007A11A3"/>
    <w:rsid w:val="007A145B"/>
    <w:rsid w:val="007A1905"/>
    <w:rsid w:val="007A1D6B"/>
    <w:rsid w:val="007A3FD9"/>
    <w:rsid w:val="007A415A"/>
    <w:rsid w:val="007A50BC"/>
    <w:rsid w:val="007A512B"/>
    <w:rsid w:val="007A5634"/>
    <w:rsid w:val="007A7AFA"/>
    <w:rsid w:val="007B1366"/>
    <w:rsid w:val="007B1BE9"/>
    <w:rsid w:val="007B1D5A"/>
    <w:rsid w:val="007B293B"/>
    <w:rsid w:val="007B3596"/>
    <w:rsid w:val="007B49F1"/>
    <w:rsid w:val="007C1E33"/>
    <w:rsid w:val="007C3249"/>
    <w:rsid w:val="007C33F5"/>
    <w:rsid w:val="007C3CA0"/>
    <w:rsid w:val="007C5970"/>
    <w:rsid w:val="007C68AD"/>
    <w:rsid w:val="007C6B0D"/>
    <w:rsid w:val="007C7B01"/>
    <w:rsid w:val="007D0DB1"/>
    <w:rsid w:val="007D2723"/>
    <w:rsid w:val="007D2958"/>
    <w:rsid w:val="007D3D75"/>
    <w:rsid w:val="007D4416"/>
    <w:rsid w:val="007D62A9"/>
    <w:rsid w:val="007D6493"/>
    <w:rsid w:val="007D69D1"/>
    <w:rsid w:val="007D6FE2"/>
    <w:rsid w:val="007E0D47"/>
    <w:rsid w:val="007E0D74"/>
    <w:rsid w:val="007E22A5"/>
    <w:rsid w:val="007E3CB1"/>
    <w:rsid w:val="007E3FDE"/>
    <w:rsid w:val="007E5C01"/>
    <w:rsid w:val="007E5CB5"/>
    <w:rsid w:val="007E7AB1"/>
    <w:rsid w:val="007F15F5"/>
    <w:rsid w:val="007F1694"/>
    <w:rsid w:val="007F1BA2"/>
    <w:rsid w:val="007F469E"/>
    <w:rsid w:val="007F4798"/>
    <w:rsid w:val="007F5625"/>
    <w:rsid w:val="0080129F"/>
    <w:rsid w:val="00803EA4"/>
    <w:rsid w:val="0080403E"/>
    <w:rsid w:val="008049D8"/>
    <w:rsid w:val="00805415"/>
    <w:rsid w:val="008054F7"/>
    <w:rsid w:val="008067BC"/>
    <w:rsid w:val="0080705E"/>
    <w:rsid w:val="00811D80"/>
    <w:rsid w:val="0081210E"/>
    <w:rsid w:val="00813067"/>
    <w:rsid w:val="00814D19"/>
    <w:rsid w:val="00814F06"/>
    <w:rsid w:val="00815D07"/>
    <w:rsid w:val="00816712"/>
    <w:rsid w:val="00817075"/>
    <w:rsid w:val="008205F0"/>
    <w:rsid w:val="00820606"/>
    <w:rsid w:val="00821DDD"/>
    <w:rsid w:val="00823768"/>
    <w:rsid w:val="008263B0"/>
    <w:rsid w:val="0082653E"/>
    <w:rsid w:val="00827511"/>
    <w:rsid w:val="0082759C"/>
    <w:rsid w:val="00835F97"/>
    <w:rsid w:val="008376AC"/>
    <w:rsid w:val="00840081"/>
    <w:rsid w:val="00840664"/>
    <w:rsid w:val="008417CD"/>
    <w:rsid w:val="008445E1"/>
    <w:rsid w:val="00850526"/>
    <w:rsid w:val="00851275"/>
    <w:rsid w:val="008518C7"/>
    <w:rsid w:val="00856244"/>
    <w:rsid w:val="008564DA"/>
    <w:rsid w:val="00856A73"/>
    <w:rsid w:val="008613CA"/>
    <w:rsid w:val="008635C8"/>
    <w:rsid w:val="008650CD"/>
    <w:rsid w:val="008664D3"/>
    <w:rsid w:val="00870BC2"/>
    <w:rsid w:val="00871C69"/>
    <w:rsid w:val="008725A0"/>
    <w:rsid w:val="0087262B"/>
    <w:rsid w:val="00873EC9"/>
    <w:rsid w:val="00874AE4"/>
    <w:rsid w:val="00874EBA"/>
    <w:rsid w:val="00875355"/>
    <w:rsid w:val="00875429"/>
    <w:rsid w:val="00875788"/>
    <w:rsid w:val="0087609F"/>
    <w:rsid w:val="008770FE"/>
    <w:rsid w:val="0087794A"/>
    <w:rsid w:val="00880DF0"/>
    <w:rsid w:val="00881A8C"/>
    <w:rsid w:val="008833FB"/>
    <w:rsid w:val="0088463D"/>
    <w:rsid w:val="008850D0"/>
    <w:rsid w:val="0088776F"/>
    <w:rsid w:val="00887FBD"/>
    <w:rsid w:val="008914C4"/>
    <w:rsid w:val="0089249E"/>
    <w:rsid w:val="00892ABA"/>
    <w:rsid w:val="00892C3E"/>
    <w:rsid w:val="008935D1"/>
    <w:rsid w:val="00893FEB"/>
    <w:rsid w:val="008946E2"/>
    <w:rsid w:val="008965D9"/>
    <w:rsid w:val="0089702F"/>
    <w:rsid w:val="008A009C"/>
    <w:rsid w:val="008A0920"/>
    <w:rsid w:val="008A0E11"/>
    <w:rsid w:val="008A1BD5"/>
    <w:rsid w:val="008A2A65"/>
    <w:rsid w:val="008A2BFB"/>
    <w:rsid w:val="008A3609"/>
    <w:rsid w:val="008A4747"/>
    <w:rsid w:val="008A49E3"/>
    <w:rsid w:val="008A4C54"/>
    <w:rsid w:val="008A57B1"/>
    <w:rsid w:val="008A65AE"/>
    <w:rsid w:val="008A6FF5"/>
    <w:rsid w:val="008B041B"/>
    <w:rsid w:val="008B072E"/>
    <w:rsid w:val="008B249B"/>
    <w:rsid w:val="008B2668"/>
    <w:rsid w:val="008B68A9"/>
    <w:rsid w:val="008B6AB1"/>
    <w:rsid w:val="008C1085"/>
    <w:rsid w:val="008C25BF"/>
    <w:rsid w:val="008C2D84"/>
    <w:rsid w:val="008C3552"/>
    <w:rsid w:val="008C4FB2"/>
    <w:rsid w:val="008C6566"/>
    <w:rsid w:val="008C6780"/>
    <w:rsid w:val="008C6CB7"/>
    <w:rsid w:val="008C6D3C"/>
    <w:rsid w:val="008C7748"/>
    <w:rsid w:val="008C7E1F"/>
    <w:rsid w:val="008C7FF3"/>
    <w:rsid w:val="008D0239"/>
    <w:rsid w:val="008D16C6"/>
    <w:rsid w:val="008D2635"/>
    <w:rsid w:val="008D71C8"/>
    <w:rsid w:val="008D75F3"/>
    <w:rsid w:val="008E142F"/>
    <w:rsid w:val="008E3776"/>
    <w:rsid w:val="008F144D"/>
    <w:rsid w:val="008F1C36"/>
    <w:rsid w:val="008F3C5D"/>
    <w:rsid w:val="008F5858"/>
    <w:rsid w:val="008F5B87"/>
    <w:rsid w:val="008F7372"/>
    <w:rsid w:val="008F7A36"/>
    <w:rsid w:val="008F7E08"/>
    <w:rsid w:val="00900997"/>
    <w:rsid w:val="00903BAF"/>
    <w:rsid w:val="00905752"/>
    <w:rsid w:val="00905829"/>
    <w:rsid w:val="00905850"/>
    <w:rsid w:val="00906038"/>
    <w:rsid w:val="0090793F"/>
    <w:rsid w:val="00910E90"/>
    <w:rsid w:val="00910F11"/>
    <w:rsid w:val="009115CE"/>
    <w:rsid w:val="0091294F"/>
    <w:rsid w:val="00912B6F"/>
    <w:rsid w:val="009135C6"/>
    <w:rsid w:val="009163B6"/>
    <w:rsid w:val="00916FDA"/>
    <w:rsid w:val="009174C8"/>
    <w:rsid w:val="0092004E"/>
    <w:rsid w:val="0092248E"/>
    <w:rsid w:val="0092531A"/>
    <w:rsid w:val="009267F1"/>
    <w:rsid w:val="00926E0F"/>
    <w:rsid w:val="0092751B"/>
    <w:rsid w:val="009331D4"/>
    <w:rsid w:val="00934DC3"/>
    <w:rsid w:val="009367DC"/>
    <w:rsid w:val="00936D10"/>
    <w:rsid w:val="00937193"/>
    <w:rsid w:val="00940CB2"/>
    <w:rsid w:val="0094188C"/>
    <w:rsid w:val="00943878"/>
    <w:rsid w:val="00944BA8"/>
    <w:rsid w:val="00944E82"/>
    <w:rsid w:val="00945E4F"/>
    <w:rsid w:val="0094664F"/>
    <w:rsid w:val="009508BF"/>
    <w:rsid w:val="00950BE9"/>
    <w:rsid w:val="00950FDC"/>
    <w:rsid w:val="009512DB"/>
    <w:rsid w:val="00955097"/>
    <w:rsid w:val="00955844"/>
    <w:rsid w:val="00955F89"/>
    <w:rsid w:val="009616ED"/>
    <w:rsid w:val="0096280F"/>
    <w:rsid w:val="00964564"/>
    <w:rsid w:val="00966CBD"/>
    <w:rsid w:val="00971A5E"/>
    <w:rsid w:val="00972C95"/>
    <w:rsid w:val="00973392"/>
    <w:rsid w:val="009742B7"/>
    <w:rsid w:val="00977D2E"/>
    <w:rsid w:val="00977F82"/>
    <w:rsid w:val="00980736"/>
    <w:rsid w:val="00982530"/>
    <w:rsid w:val="00982749"/>
    <w:rsid w:val="00982F5B"/>
    <w:rsid w:val="009837A1"/>
    <w:rsid w:val="009844BE"/>
    <w:rsid w:val="009851B0"/>
    <w:rsid w:val="009854CA"/>
    <w:rsid w:val="00986673"/>
    <w:rsid w:val="00992238"/>
    <w:rsid w:val="00993E01"/>
    <w:rsid w:val="0099407C"/>
    <w:rsid w:val="009941C0"/>
    <w:rsid w:val="009947EB"/>
    <w:rsid w:val="00996D6B"/>
    <w:rsid w:val="00996FCE"/>
    <w:rsid w:val="009A2C48"/>
    <w:rsid w:val="009A3612"/>
    <w:rsid w:val="009B0AF6"/>
    <w:rsid w:val="009B2697"/>
    <w:rsid w:val="009B5887"/>
    <w:rsid w:val="009B58B5"/>
    <w:rsid w:val="009B7269"/>
    <w:rsid w:val="009B778E"/>
    <w:rsid w:val="009C367B"/>
    <w:rsid w:val="009D2275"/>
    <w:rsid w:val="009D33FC"/>
    <w:rsid w:val="009D4982"/>
    <w:rsid w:val="009D5335"/>
    <w:rsid w:val="009D59A1"/>
    <w:rsid w:val="009D5A8F"/>
    <w:rsid w:val="009D693A"/>
    <w:rsid w:val="009D6A27"/>
    <w:rsid w:val="009D79DF"/>
    <w:rsid w:val="009D7F18"/>
    <w:rsid w:val="009E03BA"/>
    <w:rsid w:val="009E417E"/>
    <w:rsid w:val="009E55A4"/>
    <w:rsid w:val="009E7248"/>
    <w:rsid w:val="009F0AED"/>
    <w:rsid w:val="009F1A5A"/>
    <w:rsid w:val="009F47D1"/>
    <w:rsid w:val="00A0068D"/>
    <w:rsid w:val="00A00F6A"/>
    <w:rsid w:val="00A03480"/>
    <w:rsid w:val="00A104FD"/>
    <w:rsid w:val="00A124CA"/>
    <w:rsid w:val="00A15318"/>
    <w:rsid w:val="00A174D5"/>
    <w:rsid w:val="00A214DB"/>
    <w:rsid w:val="00A2188D"/>
    <w:rsid w:val="00A22A0F"/>
    <w:rsid w:val="00A267BE"/>
    <w:rsid w:val="00A26C79"/>
    <w:rsid w:val="00A27B6A"/>
    <w:rsid w:val="00A31FC1"/>
    <w:rsid w:val="00A321B4"/>
    <w:rsid w:val="00A32BC0"/>
    <w:rsid w:val="00A330C2"/>
    <w:rsid w:val="00A35C1F"/>
    <w:rsid w:val="00A365CE"/>
    <w:rsid w:val="00A37C32"/>
    <w:rsid w:val="00A4302A"/>
    <w:rsid w:val="00A43402"/>
    <w:rsid w:val="00A438FB"/>
    <w:rsid w:val="00A442F5"/>
    <w:rsid w:val="00A44CBF"/>
    <w:rsid w:val="00A4680D"/>
    <w:rsid w:val="00A47A1F"/>
    <w:rsid w:val="00A5013E"/>
    <w:rsid w:val="00A50BF5"/>
    <w:rsid w:val="00A51663"/>
    <w:rsid w:val="00A530D8"/>
    <w:rsid w:val="00A53330"/>
    <w:rsid w:val="00A53705"/>
    <w:rsid w:val="00A54869"/>
    <w:rsid w:val="00A552F2"/>
    <w:rsid w:val="00A561F7"/>
    <w:rsid w:val="00A6004E"/>
    <w:rsid w:val="00A609DE"/>
    <w:rsid w:val="00A61B9D"/>
    <w:rsid w:val="00A652A0"/>
    <w:rsid w:val="00A65B42"/>
    <w:rsid w:val="00A65CB6"/>
    <w:rsid w:val="00A661E8"/>
    <w:rsid w:val="00A729FA"/>
    <w:rsid w:val="00A73092"/>
    <w:rsid w:val="00A73F66"/>
    <w:rsid w:val="00A80680"/>
    <w:rsid w:val="00A842CF"/>
    <w:rsid w:val="00A900D6"/>
    <w:rsid w:val="00A903A4"/>
    <w:rsid w:val="00A90694"/>
    <w:rsid w:val="00A9134F"/>
    <w:rsid w:val="00A93A08"/>
    <w:rsid w:val="00A93A1A"/>
    <w:rsid w:val="00A94C91"/>
    <w:rsid w:val="00A9506B"/>
    <w:rsid w:val="00A9513E"/>
    <w:rsid w:val="00AA1463"/>
    <w:rsid w:val="00AA5A24"/>
    <w:rsid w:val="00AA5D24"/>
    <w:rsid w:val="00AA69E7"/>
    <w:rsid w:val="00AA6ED0"/>
    <w:rsid w:val="00AA7DD9"/>
    <w:rsid w:val="00AB1658"/>
    <w:rsid w:val="00AB21CB"/>
    <w:rsid w:val="00AB3E79"/>
    <w:rsid w:val="00AB440E"/>
    <w:rsid w:val="00AB4B80"/>
    <w:rsid w:val="00AB4F91"/>
    <w:rsid w:val="00AB5795"/>
    <w:rsid w:val="00AC178A"/>
    <w:rsid w:val="00AC1F03"/>
    <w:rsid w:val="00AC464F"/>
    <w:rsid w:val="00AC4B07"/>
    <w:rsid w:val="00AC4C87"/>
    <w:rsid w:val="00AC507B"/>
    <w:rsid w:val="00AC5E9C"/>
    <w:rsid w:val="00AC6D58"/>
    <w:rsid w:val="00AC7958"/>
    <w:rsid w:val="00AD0314"/>
    <w:rsid w:val="00AD5358"/>
    <w:rsid w:val="00AD7181"/>
    <w:rsid w:val="00AE6554"/>
    <w:rsid w:val="00AF01D1"/>
    <w:rsid w:val="00AF0698"/>
    <w:rsid w:val="00AF2F46"/>
    <w:rsid w:val="00AF3142"/>
    <w:rsid w:val="00AF3B54"/>
    <w:rsid w:val="00AF4C16"/>
    <w:rsid w:val="00AF58CC"/>
    <w:rsid w:val="00B00058"/>
    <w:rsid w:val="00B01299"/>
    <w:rsid w:val="00B016C9"/>
    <w:rsid w:val="00B01DD1"/>
    <w:rsid w:val="00B037BA"/>
    <w:rsid w:val="00B058A8"/>
    <w:rsid w:val="00B05F7A"/>
    <w:rsid w:val="00B069AC"/>
    <w:rsid w:val="00B07B4E"/>
    <w:rsid w:val="00B07C87"/>
    <w:rsid w:val="00B11296"/>
    <w:rsid w:val="00B1145F"/>
    <w:rsid w:val="00B114B1"/>
    <w:rsid w:val="00B11C6B"/>
    <w:rsid w:val="00B131E8"/>
    <w:rsid w:val="00B148F4"/>
    <w:rsid w:val="00B1631F"/>
    <w:rsid w:val="00B207BE"/>
    <w:rsid w:val="00B220F2"/>
    <w:rsid w:val="00B22F88"/>
    <w:rsid w:val="00B25006"/>
    <w:rsid w:val="00B26A33"/>
    <w:rsid w:val="00B26EC5"/>
    <w:rsid w:val="00B30B0A"/>
    <w:rsid w:val="00B31616"/>
    <w:rsid w:val="00B319E3"/>
    <w:rsid w:val="00B330E8"/>
    <w:rsid w:val="00B33AFD"/>
    <w:rsid w:val="00B3454F"/>
    <w:rsid w:val="00B345C3"/>
    <w:rsid w:val="00B35581"/>
    <w:rsid w:val="00B3660B"/>
    <w:rsid w:val="00B3678C"/>
    <w:rsid w:val="00B41119"/>
    <w:rsid w:val="00B42CFC"/>
    <w:rsid w:val="00B43C07"/>
    <w:rsid w:val="00B44B8E"/>
    <w:rsid w:val="00B44F22"/>
    <w:rsid w:val="00B4547B"/>
    <w:rsid w:val="00B45A52"/>
    <w:rsid w:val="00B46E7D"/>
    <w:rsid w:val="00B53996"/>
    <w:rsid w:val="00B5415F"/>
    <w:rsid w:val="00B60B75"/>
    <w:rsid w:val="00B60DFA"/>
    <w:rsid w:val="00B6197A"/>
    <w:rsid w:val="00B64088"/>
    <w:rsid w:val="00B6417C"/>
    <w:rsid w:val="00B64306"/>
    <w:rsid w:val="00B65603"/>
    <w:rsid w:val="00B65ACC"/>
    <w:rsid w:val="00B65BD8"/>
    <w:rsid w:val="00B66A8A"/>
    <w:rsid w:val="00B67057"/>
    <w:rsid w:val="00B71829"/>
    <w:rsid w:val="00B71A0B"/>
    <w:rsid w:val="00B7270E"/>
    <w:rsid w:val="00B72E0F"/>
    <w:rsid w:val="00B75EE2"/>
    <w:rsid w:val="00B80A91"/>
    <w:rsid w:val="00B80F81"/>
    <w:rsid w:val="00B825A3"/>
    <w:rsid w:val="00B82919"/>
    <w:rsid w:val="00B82BCA"/>
    <w:rsid w:val="00B85C53"/>
    <w:rsid w:val="00B87437"/>
    <w:rsid w:val="00B9199C"/>
    <w:rsid w:val="00B92720"/>
    <w:rsid w:val="00B93E0A"/>
    <w:rsid w:val="00B93E3F"/>
    <w:rsid w:val="00B962EE"/>
    <w:rsid w:val="00BA171B"/>
    <w:rsid w:val="00BA1829"/>
    <w:rsid w:val="00BA436E"/>
    <w:rsid w:val="00BA47BD"/>
    <w:rsid w:val="00BA7411"/>
    <w:rsid w:val="00BB0ADC"/>
    <w:rsid w:val="00BB2EC0"/>
    <w:rsid w:val="00BB36DA"/>
    <w:rsid w:val="00BB38F9"/>
    <w:rsid w:val="00BB42BD"/>
    <w:rsid w:val="00BB5FDA"/>
    <w:rsid w:val="00BB7FF2"/>
    <w:rsid w:val="00BC1DB6"/>
    <w:rsid w:val="00BC3765"/>
    <w:rsid w:val="00BC3B09"/>
    <w:rsid w:val="00BC4574"/>
    <w:rsid w:val="00BC4EF3"/>
    <w:rsid w:val="00BC5D3A"/>
    <w:rsid w:val="00BC677C"/>
    <w:rsid w:val="00BC76D0"/>
    <w:rsid w:val="00BD0AD7"/>
    <w:rsid w:val="00BD20D7"/>
    <w:rsid w:val="00BD2378"/>
    <w:rsid w:val="00BD39B3"/>
    <w:rsid w:val="00BD4907"/>
    <w:rsid w:val="00BD50AF"/>
    <w:rsid w:val="00BD61F6"/>
    <w:rsid w:val="00BD6F30"/>
    <w:rsid w:val="00BD7FDF"/>
    <w:rsid w:val="00BE1E87"/>
    <w:rsid w:val="00BE2B28"/>
    <w:rsid w:val="00BE7EA8"/>
    <w:rsid w:val="00BF2DC2"/>
    <w:rsid w:val="00BF578D"/>
    <w:rsid w:val="00BF6732"/>
    <w:rsid w:val="00BF7ECB"/>
    <w:rsid w:val="00C00DF9"/>
    <w:rsid w:val="00C017A1"/>
    <w:rsid w:val="00C02315"/>
    <w:rsid w:val="00C04DD0"/>
    <w:rsid w:val="00C05A0F"/>
    <w:rsid w:val="00C060AD"/>
    <w:rsid w:val="00C06874"/>
    <w:rsid w:val="00C0687B"/>
    <w:rsid w:val="00C06999"/>
    <w:rsid w:val="00C07790"/>
    <w:rsid w:val="00C07D8F"/>
    <w:rsid w:val="00C07DB5"/>
    <w:rsid w:val="00C07E99"/>
    <w:rsid w:val="00C118FE"/>
    <w:rsid w:val="00C1244D"/>
    <w:rsid w:val="00C13195"/>
    <w:rsid w:val="00C134DF"/>
    <w:rsid w:val="00C1358D"/>
    <w:rsid w:val="00C13DAC"/>
    <w:rsid w:val="00C14248"/>
    <w:rsid w:val="00C14D4D"/>
    <w:rsid w:val="00C1620A"/>
    <w:rsid w:val="00C219B7"/>
    <w:rsid w:val="00C244B3"/>
    <w:rsid w:val="00C26499"/>
    <w:rsid w:val="00C2676B"/>
    <w:rsid w:val="00C30E2A"/>
    <w:rsid w:val="00C32A93"/>
    <w:rsid w:val="00C32F88"/>
    <w:rsid w:val="00C34366"/>
    <w:rsid w:val="00C34455"/>
    <w:rsid w:val="00C37362"/>
    <w:rsid w:val="00C37A0F"/>
    <w:rsid w:val="00C37B04"/>
    <w:rsid w:val="00C411B4"/>
    <w:rsid w:val="00C422BD"/>
    <w:rsid w:val="00C44D8B"/>
    <w:rsid w:val="00C4614F"/>
    <w:rsid w:val="00C508F7"/>
    <w:rsid w:val="00C50BA4"/>
    <w:rsid w:val="00C5214F"/>
    <w:rsid w:val="00C52A9A"/>
    <w:rsid w:val="00C57839"/>
    <w:rsid w:val="00C57E1A"/>
    <w:rsid w:val="00C57F74"/>
    <w:rsid w:val="00C60C9C"/>
    <w:rsid w:val="00C623E1"/>
    <w:rsid w:val="00C635EF"/>
    <w:rsid w:val="00C64059"/>
    <w:rsid w:val="00C6514F"/>
    <w:rsid w:val="00C652A6"/>
    <w:rsid w:val="00C67DD1"/>
    <w:rsid w:val="00C71B0C"/>
    <w:rsid w:val="00C757C7"/>
    <w:rsid w:val="00C762F2"/>
    <w:rsid w:val="00C806DE"/>
    <w:rsid w:val="00C80E9E"/>
    <w:rsid w:val="00C873BB"/>
    <w:rsid w:val="00C91067"/>
    <w:rsid w:val="00C91BF7"/>
    <w:rsid w:val="00C92BB4"/>
    <w:rsid w:val="00C932DC"/>
    <w:rsid w:val="00C94AD9"/>
    <w:rsid w:val="00C95ACC"/>
    <w:rsid w:val="00C97066"/>
    <w:rsid w:val="00CA16D8"/>
    <w:rsid w:val="00CA2186"/>
    <w:rsid w:val="00CA3309"/>
    <w:rsid w:val="00CA55F5"/>
    <w:rsid w:val="00CA5D52"/>
    <w:rsid w:val="00CA6A32"/>
    <w:rsid w:val="00CA6D65"/>
    <w:rsid w:val="00CA7DE0"/>
    <w:rsid w:val="00CA7E2B"/>
    <w:rsid w:val="00CB4D0F"/>
    <w:rsid w:val="00CB5533"/>
    <w:rsid w:val="00CC05BE"/>
    <w:rsid w:val="00CC3F85"/>
    <w:rsid w:val="00CC7573"/>
    <w:rsid w:val="00CD08DA"/>
    <w:rsid w:val="00CD3FA8"/>
    <w:rsid w:val="00CD4CE6"/>
    <w:rsid w:val="00CD5362"/>
    <w:rsid w:val="00CD6252"/>
    <w:rsid w:val="00CD7A68"/>
    <w:rsid w:val="00CE02ED"/>
    <w:rsid w:val="00CE126B"/>
    <w:rsid w:val="00CE1686"/>
    <w:rsid w:val="00CE27CE"/>
    <w:rsid w:val="00CE2C92"/>
    <w:rsid w:val="00CE3065"/>
    <w:rsid w:val="00CE35ED"/>
    <w:rsid w:val="00CE58F7"/>
    <w:rsid w:val="00CF0C05"/>
    <w:rsid w:val="00CF3011"/>
    <w:rsid w:val="00CF3E4D"/>
    <w:rsid w:val="00CF5D53"/>
    <w:rsid w:val="00CF6268"/>
    <w:rsid w:val="00CF6C09"/>
    <w:rsid w:val="00CF7948"/>
    <w:rsid w:val="00CF7F24"/>
    <w:rsid w:val="00D01878"/>
    <w:rsid w:val="00D01F0A"/>
    <w:rsid w:val="00D04209"/>
    <w:rsid w:val="00D05366"/>
    <w:rsid w:val="00D0647B"/>
    <w:rsid w:val="00D076AD"/>
    <w:rsid w:val="00D07DA5"/>
    <w:rsid w:val="00D10B4C"/>
    <w:rsid w:val="00D117E3"/>
    <w:rsid w:val="00D117F4"/>
    <w:rsid w:val="00D14DDF"/>
    <w:rsid w:val="00D14DEB"/>
    <w:rsid w:val="00D17F31"/>
    <w:rsid w:val="00D21120"/>
    <w:rsid w:val="00D2200D"/>
    <w:rsid w:val="00D22A71"/>
    <w:rsid w:val="00D23F5A"/>
    <w:rsid w:val="00D24CDA"/>
    <w:rsid w:val="00D258D9"/>
    <w:rsid w:val="00D27FD7"/>
    <w:rsid w:val="00D318A9"/>
    <w:rsid w:val="00D325E9"/>
    <w:rsid w:val="00D32D81"/>
    <w:rsid w:val="00D34739"/>
    <w:rsid w:val="00D34CE4"/>
    <w:rsid w:val="00D35DD2"/>
    <w:rsid w:val="00D36657"/>
    <w:rsid w:val="00D37A7B"/>
    <w:rsid w:val="00D37BB7"/>
    <w:rsid w:val="00D44128"/>
    <w:rsid w:val="00D460D4"/>
    <w:rsid w:val="00D46CF0"/>
    <w:rsid w:val="00D50D97"/>
    <w:rsid w:val="00D51C8B"/>
    <w:rsid w:val="00D55E60"/>
    <w:rsid w:val="00D61B86"/>
    <w:rsid w:val="00D627B4"/>
    <w:rsid w:val="00D643C7"/>
    <w:rsid w:val="00D650A3"/>
    <w:rsid w:val="00D67502"/>
    <w:rsid w:val="00D67AAC"/>
    <w:rsid w:val="00D70B96"/>
    <w:rsid w:val="00D713EE"/>
    <w:rsid w:val="00D71E6D"/>
    <w:rsid w:val="00D72B0E"/>
    <w:rsid w:val="00D750CB"/>
    <w:rsid w:val="00D753F4"/>
    <w:rsid w:val="00D75656"/>
    <w:rsid w:val="00D77115"/>
    <w:rsid w:val="00D778AA"/>
    <w:rsid w:val="00D8126F"/>
    <w:rsid w:val="00D81D1D"/>
    <w:rsid w:val="00D823CD"/>
    <w:rsid w:val="00D83509"/>
    <w:rsid w:val="00D83CFA"/>
    <w:rsid w:val="00D86367"/>
    <w:rsid w:val="00D864CC"/>
    <w:rsid w:val="00D87563"/>
    <w:rsid w:val="00D875F7"/>
    <w:rsid w:val="00D90922"/>
    <w:rsid w:val="00D90FC4"/>
    <w:rsid w:val="00D911A5"/>
    <w:rsid w:val="00D9218B"/>
    <w:rsid w:val="00D95437"/>
    <w:rsid w:val="00D95E25"/>
    <w:rsid w:val="00D975CC"/>
    <w:rsid w:val="00DA06A8"/>
    <w:rsid w:val="00DA0CE5"/>
    <w:rsid w:val="00DA2AFB"/>
    <w:rsid w:val="00DA7A5E"/>
    <w:rsid w:val="00DB114D"/>
    <w:rsid w:val="00DB2122"/>
    <w:rsid w:val="00DB239B"/>
    <w:rsid w:val="00DB434E"/>
    <w:rsid w:val="00DB67B7"/>
    <w:rsid w:val="00DB7E13"/>
    <w:rsid w:val="00DC236F"/>
    <w:rsid w:val="00DC29C4"/>
    <w:rsid w:val="00DC58E0"/>
    <w:rsid w:val="00DC7017"/>
    <w:rsid w:val="00DD001C"/>
    <w:rsid w:val="00DD28DC"/>
    <w:rsid w:val="00DD36D0"/>
    <w:rsid w:val="00DD39A2"/>
    <w:rsid w:val="00DD3CE3"/>
    <w:rsid w:val="00DD48B4"/>
    <w:rsid w:val="00DD6264"/>
    <w:rsid w:val="00DE0AA0"/>
    <w:rsid w:val="00DE47A5"/>
    <w:rsid w:val="00DE6FA0"/>
    <w:rsid w:val="00DF05AC"/>
    <w:rsid w:val="00DF598F"/>
    <w:rsid w:val="00DF7D78"/>
    <w:rsid w:val="00E0090E"/>
    <w:rsid w:val="00E033FF"/>
    <w:rsid w:val="00E044A6"/>
    <w:rsid w:val="00E066A1"/>
    <w:rsid w:val="00E070DB"/>
    <w:rsid w:val="00E11392"/>
    <w:rsid w:val="00E11D96"/>
    <w:rsid w:val="00E134CE"/>
    <w:rsid w:val="00E13D78"/>
    <w:rsid w:val="00E15F37"/>
    <w:rsid w:val="00E2119F"/>
    <w:rsid w:val="00E232AB"/>
    <w:rsid w:val="00E23327"/>
    <w:rsid w:val="00E23DCE"/>
    <w:rsid w:val="00E25313"/>
    <w:rsid w:val="00E2703E"/>
    <w:rsid w:val="00E27CB6"/>
    <w:rsid w:val="00E27E0D"/>
    <w:rsid w:val="00E31863"/>
    <w:rsid w:val="00E31ABF"/>
    <w:rsid w:val="00E32C1D"/>
    <w:rsid w:val="00E339D5"/>
    <w:rsid w:val="00E3460A"/>
    <w:rsid w:val="00E346DB"/>
    <w:rsid w:val="00E34E6D"/>
    <w:rsid w:val="00E35209"/>
    <w:rsid w:val="00E35652"/>
    <w:rsid w:val="00E40FE4"/>
    <w:rsid w:val="00E414ED"/>
    <w:rsid w:val="00E44707"/>
    <w:rsid w:val="00E457C6"/>
    <w:rsid w:val="00E46152"/>
    <w:rsid w:val="00E50472"/>
    <w:rsid w:val="00E5132C"/>
    <w:rsid w:val="00E516F8"/>
    <w:rsid w:val="00E52838"/>
    <w:rsid w:val="00E5661C"/>
    <w:rsid w:val="00E576A9"/>
    <w:rsid w:val="00E57E48"/>
    <w:rsid w:val="00E57EA3"/>
    <w:rsid w:val="00E61021"/>
    <w:rsid w:val="00E6173E"/>
    <w:rsid w:val="00E63179"/>
    <w:rsid w:val="00E634BB"/>
    <w:rsid w:val="00E6530B"/>
    <w:rsid w:val="00E6620D"/>
    <w:rsid w:val="00E664BD"/>
    <w:rsid w:val="00E67AEB"/>
    <w:rsid w:val="00E70144"/>
    <w:rsid w:val="00E71758"/>
    <w:rsid w:val="00E72113"/>
    <w:rsid w:val="00E74938"/>
    <w:rsid w:val="00E76A2C"/>
    <w:rsid w:val="00E76B64"/>
    <w:rsid w:val="00E77188"/>
    <w:rsid w:val="00E8057B"/>
    <w:rsid w:val="00E80836"/>
    <w:rsid w:val="00E81AEC"/>
    <w:rsid w:val="00E837E0"/>
    <w:rsid w:val="00E852B8"/>
    <w:rsid w:val="00E85F07"/>
    <w:rsid w:val="00E86B60"/>
    <w:rsid w:val="00E87B6A"/>
    <w:rsid w:val="00E87C67"/>
    <w:rsid w:val="00E87E31"/>
    <w:rsid w:val="00E921CE"/>
    <w:rsid w:val="00E93DC7"/>
    <w:rsid w:val="00E963C2"/>
    <w:rsid w:val="00EA24C7"/>
    <w:rsid w:val="00EA2825"/>
    <w:rsid w:val="00EA2A1F"/>
    <w:rsid w:val="00EA4487"/>
    <w:rsid w:val="00EA478B"/>
    <w:rsid w:val="00EA496B"/>
    <w:rsid w:val="00EA5CEA"/>
    <w:rsid w:val="00EA6D3D"/>
    <w:rsid w:val="00EA7CE1"/>
    <w:rsid w:val="00EB0205"/>
    <w:rsid w:val="00EB1112"/>
    <w:rsid w:val="00EB25C3"/>
    <w:rsid w:val="00EB29C8"/>
    <w:rsid w:val="00EB331D"/>
    <w:rsid w:val="00EB5D89"/>
    <w:rsid w:val="00EB7D2B"/>
    <w:rsid w:val="00EB7E3B"/>
    <w:rsid w:val="00EC1453"/>
    <w:rsid w:val="00EC16B4"/>
    <w:rsid w:val="00EC33F0"/>
    <w:rsid w:val="00EC37D7"/>
    <w:rsid w:val="00EC3A77"/>
    <w:rsid w:val="00EC44CD"/>
    <w:rsid w:val="00EC4A5F"/>
    <w:rsid w:val="00EC5B4F"/>
    <w:rsid w:val="00EC7BCD"/>
    <w:rsid w:val="00ED00E8"/>
    <w:rsid w:val="00ED15F4"/>
    <w:rsid w:val="00ED2EEC"/>
    <w:rsid w:val="00ED3442"/>
    <w:rsid w:val="00ED5EFF"/>
    <w:rsid w:val="00ED73CC"/>
    <w:rsid w:val="00ED7A2B"/>
    <w:rsid w:val="00EE5845"/>
    <w:rsid w:val="00EE5C09"/>
    <w:rsid w:val="00EE5ED4"/>
    <w:rsid w:val="00EE6102"/>
    <w:rsid w:val="00EE6A92"/>
    <w:rsid w:val="00EE70B7"/>
    <w:rsid w:val="00EF0EB0"/>
    <w:rsid w:val="00EF3100"/>
    <w:rsid w:val="00EF313B"/>
    <w:rsid w:val="00EF525A"/>
    <w:rsid w:val="00EF7570"/>
    <w:rsid w:val="00EF7EB6"/>
    <w:rsid w:val="00F0092B"/>
    <w:rsid w:val="00F013A0"/>
    <w:rsid w:val="00F0201B"/>
    <w:rsid w:val="00F022B1"/>
    <w:rsid w:val="00F033D0"/>
    <w:rsid w:val="00F03B22"/>
    <w:rsid w:val="00F042AA"/>
    <w:rsid w:val="00F04478"/>
    <w:rsid w:val="00F04EC7"/>
    <w:rsid w:val="00F051DB"/>
    <w:rsid w:val="00F05DFA"/>
    <w:rsid w:val="00F0712D"/>
    <w:rsid w:val="00F102B5"/>
    <w:rsid w:val="00F11CA4"/>
    <w:rsid w:val="00F122F9"/>
    <w:rsid w:val="00F12B23"/>
    <w:rsid w:val="00F16C4B"/>
    <w:rsid w:val="00F20652"/>
    <w:rsid w:val="00F21588"/>
    <w:rsid w:val="00F21A41"/>
    <w:rsid w:val="00F21F8D"/>
    <w:rsid w:val="00F2609F"/>
    <w:rsid w:val="00F31476"/>
    <w:rsid w:val="00F31835"/>
    <w:rsid w:val="00F31CC0"/>
    <w:rsid w:val="00F31F4C"/>
    <w:rsid w:val="00F325A8"/>
    <w:rsid w:val="00F334A2"/>
    <w:rsid w:val="00F359B5"/>
    <w:rsid w:val="00F4082E"/>
    <w:rsid w:val="00F41F33"/>
    <w:rsid w:val="00F4201C"/>
    <w:rsid w:val="00F42420"/>
    <w:rsid w:val="00F4344B"/>
    <w:rsid w:val="00F4366E"/>
    <w:rsid w:val="00F470CC"/>
    <w:rsid w:val="00F51435"/>
    <w:rsid w:val="00F55F83"/>
    <w:rsid w:val="00F56191"/>
    <w:rsid w:val="00F56249"/>
    <w:rsid w:val="00F62B25"/>
    <w:rsid w:val="00F65A37"/>
    <w:rsid w:val="00F661E6"/>
    <w:rsid w:val="00F66463"/>
    <w:rsid w:val="00F668D4"/>
    <w:rsid w:val="00F66D4A"/>
    <w:rsid w:val="00F66DD5"/>
    <w:rsid w:val="00F70DFA"/>
    <w:rsid w:val="00F716CD"/>
    <w:rsid w:val="00F7263F"/>
    <w:rsid w:val="00F7285E"/>
    <w:rsid w:val="00F72B50"/>
    <w:rsid w:val="00F72E05"/>
    <w:rsid w:val="00F730DD"/>
    <w:rsid w:val="00F747AA"/>
    <w:rsid w:val="00F748E4"/>
    <w:rsid w:val="00F7556F"/>
    <w:rsid w:val="00F770CD"/>
    <w:rsid w:val="00F77D70"/>
    <w:rsid w:val="00F81998"/>
    <w:rsid w:val="00F8384B"/>
    <w:rsid w:val="00F86DFD"/>
    <w:rsid w:val="00F87823"/>
    <w:rsid w:val="00F906CB"/>
    <w:rsid w:val="00F92D2C"/>
    <w:rsid w:val="00F94822"/>
    <w:rsid w:val="00F95390"/>
    <w:rsid w:val="00F95A41"/>
    <w:rsid w:val="00F95FB9"/>
    <w:rsid w:val="00F9630F"/>
    <w:rsid w:val="00F96859"/>
    <w:rsid w:val="00F971DF"/>
    <w:rsid w:val="00FA2649"/>
    <w:rsid w:val="00FA2C66"/>
    <w:rsid w:val="00FA2F02"/>
    <w:rsid w:val="00FA4380"/>
    <w:rsid w:val="00FA51E8"/>
    <w:rsid w:val="00FA562B"/>
    <w:rsid w:val="00FA5EE4"/>
    <w:rsid w:val="00FA6F03"/>
    <w:rsid w:val="00FA7F08"/>
    <w:rsid w:val="00FB0498"/>
    <w:rsid w:val="00FB15C4"/>
    <w:rsid w:val="00FB1F46"/>
    <w:rsid w:val="00FB2D69"/>
    <w:rsid w:val="00FB2E2A"/>
    <w:rsid w:val="00FB3FE6"/>
    <w:rsid w:val="00FB4CCF"/>
    <w:rsid w:val="00FB6677"/>
    <w:rsid w:val="00FB74E2"/>
    <w:rsid w:val="00FC1405"/>
    <w:rsid w:val="00FC66C1"/>
    <w:rsid w:val="00FC7187"/>
    <w:rsid w:val="00FC7219"/>
    <w:rsid w:val="00FD0165"/>
    <w:rsid w:val="00FD0576"/>
    <w:rsid w:val="00FD18AC"/>
    <w:rsid w:val="00FD2FD8"/>
    <w:rsid w:val="00FD3CCF"/>
    <w:rsid w:val="00FD3E83"/>
    <w:rsid w:val="00FD5619"/>
    <w:rsid w:val="00FD5E80"/>
    <w:rsid w:val="00FD7D36"/>
    <w:rsid w:val="00FE32EE"/>
    <w:rsid w:val="00FE4DE9"/>
    <w:rsid w:val="00FF0C5A"/>
    <w:rsid w:val="00FF1D30"/>
    <w:rsid w:val="00FF1DD1"/>
    <w:rsid w:val="00FF2181"/>
    <w:rsid w:val="00FF36EA"/>
    <w:rsid w:val="00FF5476"/>
    <w:rsid w:val="00FF55A3"/>
    <w:rsid w:val="00FF5782"/>
    <w:rsid w:val="00FF5A35"/>
    <w:rsid w:val="00FF6785"/>
    <w:rsid w:val="00FF7D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F53A93"/>
  <w15:docId w15:val="{06143818-EB7A-4282-AEEA-843BA2B78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pPr>
        <w:spacing w:after="120" w:line="280" w:lineRule="atLeas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next w:val="LEText"/>
    <w:qFormat/>
    <w:rsid w:val="005763C9"/>
    <w:pPr>
      <w:spacing w:line="240" w:lineRule="auto"/>
    </w:pPr>
    <w:rPr>
      <w:color w:val="000000"/>
      <w:sz w:val="22"/>
      <w:szCs w:val="24"/>
    </w:rPr>
  </w:style>
  <w:style w:type="paragraph" w:styleId="berschrift1">
    <w:name w:val="heading 1"/>
    <w:next w:val="LEText"/>
    <w:qFormat/>
    <w:rsid w:val="00001DD7"/>
    <w:pPr>
      <w:keepNext/>
      <w:keepLines/>
      <w:numPr>
        <w:numId w:val="2"/>
      </w:numPr>
      <w:suppressAutoHyphens/>
      <w:spacing w:before="360" w:after="280" w:line="280" w:lineRule="exact"/>
      <w:outlineLvl w:val="0"/>
    </w:pPr>
    <w:rPr>
      <w:rFonts w:ascii="Arial" w:hAnsi="Arial"/>
      <w:b/>
      <w:color w:val="000000"/>
      <w:spacing w:val="2"/>
      <w:sz w:val="21"/>
    </w:rPr>
  </w:style>
  <w:style w:type="paragraph" w:styleId="berschrift2">
    <w:name w:val="heading 2"/>
    <w:next w:val="LEText"/>
    <w:link w:val="berschrift2Zchn"/>
    <w:qFormat/>
    <w:rsid w:val="004654A8"/>
    <w:pPr>
      <w:keepNext/>
      <w:numPr>
        <w:ilvl w:val="1"/>
        <w:numId w:val="2"/>
      </w:numPr>
      <w:suppressAutoHyphens/>
      <w:spacing w:before="560" w:after="280" w:line="280" w:lineRule="exact"/>
      <w:outlineLvl w:val="1"/>
    </w:pPr>
    <w:rPr>
      <w:rFonts w:ascii="Arial" w:hAnsi="Arial"/>
      <w:b/>
      <w:color w:val="000000"/>
      <w:spacing w:val="2"/>
      <w:sz w:val="21"/>
    </w:rPr>
  </w:style>
  <w:style w:type="paragraph" w:styleId="berschrift3">
    <w:name w:val="heading 3"/>
    <w:next w:val="LEText"/>
    <w:link w:val="berschrift3Zchn"/>
    <w:qFormat/>
    <w:pPr>
      <w:keepNext/>
      <w:keepLines/>
      <w:numPr>
        <w:ilvl w:val="2"/>
        <w:numId w:val="2"/>
      </w:numPr>
      <w:suppressAutoHyphens/>
      <w:spacing w:before="560" w:after="280" w:line="280" w:lineRule="exact"/>
      <w:outlineLvl w:val="2"/>
    </w:pPr>
    <w:rPr>
      <w:rFonts w:ascii="Arial" w:hAnsi="Arial"/>
      <w:b/>
      <w:color w:val="000000"/>
      <w:spacing w:val="2"/>
      <w:sz w:val="21"/>
    </w:rPr>
  </w:style>
  <w:style w:type="paragraph" w:styleId="berschrift4">
    <w:name w:val="heading 4"/>
    <w:next w:val="LEText"/>
    <w:qFormat/>
    <w:pPr>
      <w:keepNext/>
      <w:keepLines/>
      <w:numPr>
        <w:ilvl w:val="3"/>
        <w:numId w:val="2"/>
      </w:numPr>
      <w:suppressAutoHyphens/>
      <w:spacing w:before="560" w:after="280" w:line="280" w:lineRule="exact"/>
      <w:outlineLvl w:val="3"/>
    </w:pPr>
    <w:rPr>
      <w:rFonts w:ascii="Arial" w:hAnsi="Arial"/>
      <w:b/>
      <w:color w:val="000000"/>
      <w:spacing w:val="2"/>
      <w:sz w:val="21"/>
    </w:rPr>
  </w:style>
  <w:style w:type="paragraph" w:styleId="berschrift5">
    <w:name w:val="heading 5"/>
    <w:next w:val="LEText"/>
    <w:qFormat/>
    <w:pPr>
      <w:keepNext/>
      <w:keepLines/>
      <w:spacing w:before="420" w:after="140" w:line="280" w:lineRule="exact"/>
      <w:outlineLvl w:val="4"/>
    </w:pPr>
    <w:rPr>
      <w:rFonts w:ascii="Arial" w:hAnsi="Arial"/>
      <w:b/>
      <w:bCs/>
      <w:iCs/>
      <w:color w:val="000000"/>
      <w:spacing w:val="2"/>
      <w:sz w:val="21"/>
      <w:szCs w:val="26"/>
    </w:rPr>
  </w:style>
  <w:style w:type="paragraph" w:styleId="berschrift6">
    <w:name w:val="heading 6"/>
    <w:next w:val="LEText"/>
    <w:qFormat/>
    <w:pPr>
      <w:keepNext/>
      <w:keepLines/>
      <w:spacing w:before="420" w:after="140" w:line="280" w:lineRule="exact"/>
      <w:outlineLvl w:val="5"/>
    </w:pPr>
    <w:rPr>
      <w:rFonts w:ascii="Arial" w:hAnsi="Arial"/>
      <w:b/>
      <w:bCs/>
      <w:color w:val="000000"/>
      <w:spacing w:val="2"/>
      <w:sz w:val="21"/>
      <w:szCs w:val="22"/>
    </w:rPr>
  </w:style>
  <w:style w:type="paragraph" w:styleId="berschrift7">
    <w:name w:val="heading 7"/>
    <w:next w:val="LEText"/>
    <w:qFormat/>
    <w:pPr>
      <w:keepNext/>
      <w:keepLines/>
      <w:spacing w:before="420" w:after="140" w:line="280" w:lineRule="exact"/>
      <w:outlineLvl w:val="6"/>
    </w:pPr>
    <w:rPr>
      <w:rFonts w:ascii="Arial" w:hAnsi="Arial"/>
      <w:b/>
      <w:color w:val="000000"/>
      <w:spacing w:val="2"/>
      <w:sz w:val="21"/>
    </w:rPr>
  </w:style>
  <w:style w:type="paragraph" w:styleId="berschrift8">
    <w:name w:val="heading 8"/>
    <w:next w:val="LEText"/>
    <w:qFormat/>
    <w:pPr>
      <w:keepNext/>
      <w:keepLines/>
      <w:spacing w:before="420" w:after="140" w:line="280" w:lineRule="exact"/>
      <w:outlineLvl w:val="7"/>
    </w:pPr>
    <w:rPr>
      <w:rFonts w:ascii="Arial" w:hAnsi="Arial"/>
      <w:b/>
      <w:iCs/>
      <w:color w:val="000000"/>
      <w:spacing w:val="2"/>
      <w:sz w:val="21"/>
    </w:rPr>
  </w:style>
  <w:style w:type="paragraph" w:styleId="berschrift9">
    <w:name w:val="heading 9"/>
    <w:next w:val="LEText"/>
    <w:qFormat/>
    <w:pPr>
      <w:keepNext/>
      <w:keepLines/>
      <w:spacing w:before="420" w:after="140" w:line="280" w:lineRule="exact"/>
      <w:outlineLvl w:val="8"/>
    </w:pPr>
    <w:rPr>
      <w:rFonts w:ascii="Arial" w:hAnsi="Arial" w:cs="Arial"/>
      <w:b/>
      <w:color w:val="000000"/>
      <w:spacing w:val="2"/>
      <w:sz w:val="2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EText">
    <w:name w:val="LE Text"/>
    <w:pPr>
      <w:tabs>
        <w:tab w:val="left" w:pos="397"/>
        <w:tab w:val="left" w:pos="794"/>
        <w:tab w:val="left" w:pos="1191"/>
      </w:tabs>
    </w:pPr>
    <w:rPr>
      <w:rFonts w:eastAsia="MS Mincho"/>
      <w:color w:val="000000"/>
      <w:sz w:val="22"/>
    </w:rPr>
  </w:style>
  <w:style w:type="paragraph" w:styleId="Kopfzeile">
    <w:name w:val="header"/>
    <w:next w:val="LEText"/>
    <w:pPr>
      <w:tabs>
        <w:tab w:val="center" w:pos="4536"/>
        <w:tab w:val="right" w:pos="9072"/>
      </w:tabs>
    </w:pPr>
    <w:rPr>
      <w:rFonts w:ascii="Arial Black" w:hAnsi="Arial Black"/>
      <w:color w:val="FFFFFF"/>
      <w:sz w:val="22"/>
    </w:rPr>
  </w:style>
  <w:style w:type="paragraph" w:styleId="Fuzeile">
    <w:name w:val="footer"/>
    <w:link w:val="FuzeileZchn"/>
    <w:uiPriority w:val="99"/>
    <w:pPr>
      <w:tabs>
        <w:tab w:val="center" w:pos="4536"/>
        <w:tab w:val="right" w:pos="9072"/>
      </w:tabs>
      <w:spacing w:line="360" w:lineRule="exact"/>
    </w:pPr>
    <w:rPr>
      <w:rFonts w:ascii="Arial Black" w:hAnsi="Arial Black"/>
      <w:color w:val="FFFFFF"/>
      <w:spacing w:val="10"/>
      <w:sz w:val="22"/>
    </w:rPr>
  </w:style>
  <w:style w:type="character" w:styleId="Seitenzahl">
    <w:name w:val="page number"/>
    <w:basedOn w:val="Absatz-Standardschriftart"/>
  </w:style>
  <w:style w:type="character" w:styleId="Zeilennummer">
    <w:name w:val="line number"/>
    <w:basedOn w:val="Absatz-Standardschriftart"/>
  </w:style>
  <w:style w:type="paragraph" w:styleId="Beschriftung">
    <w:name w:val="caption"/>
    <w:next w:val="LEText"/>
    <w:qFormat/>
    <w:pPr>
      <w:keepLines/>
      <w:tabs>
        <w:tab w:val="left" w:pos="1389"/>
        <w:tab w:val="left" w:pos="1588"/>
        <w:tab w:val="left" w:pos="1786"/>
        <w:tab w:val="left" w:pos="1985"/>
      </w:tabs>
      <w:spacing w:before="280" w:after="280"/>
      <w:ind w:left="1389" w:hanging="1389"/>
    </w:pPr>
    <w:rPr>
      <w:bCs/>
      <w:i/>
      <w:color w:val="000000"/>
      <w:sz w:val="22"/>
    </w:rPr>
  </w:style>
  <w:style w:type="paragraph" w:styleId="Endnotentext">
    <w:name w:val="endnote text"/>
    <w:semiHidden/>
    <w:pPr>
      <w:keepLines/>
      <w:tabs>
        <w:tab w:val="left" w:pos="397"/>
      </w:tabs>
      <w:spacing w:before="60" w:line="240" w:lineRule="atLeast"/>
      <w:ind w:left="397" w:hanging="397"/>
    </w:pPr>
    <w:rPr>
      <w:color w:val="000000"/>
      <w:sz w:val="19"/>
    </w:rPr>
  </w:style>
  <w:style w:type="character" w:styleId="Endnotenzeichen">
    <w:name w:val="endnote reference"/>
    <w:basedOn w:val="Absatz-Standardschriftart"/>
    <w:semiHidden/>
    <w:rPr>
      <w:vertAlign w:val="superscript"/>
    </w:rPr>
  </w:style>
  <w:style w:type="paragraph" w:styleId="Funotentext">
    <w:name w:val="footnote text"/>
    <w:link w:val="FunotentextZchn"/>
    <w:uiPriority w:val="99"/>
    <w:semiHidden/>
    <w:pPr>
      <w:keepLines/>
      <w:tabs>
        <w:tab w:val="left" w:pos="397"/>
      </w:tabs>
      <w:spacing w:before="60" w:line="240" w:lineRule="atLeast"/>
      <w:ind w:left="397" w:hanging="397"/>
    </w:pPr>
    <w:rPr>
      <w:color w:val="000000"/>
      <w:sz w:val="19"/>
    </w:rPr>
  </w:style>
  <w:style w:type="character" w:styleId="Funotenzeichen">
    <w:name w:val="footnote reference"/>
    <w:basedOn w:val="Absatz-Standardschriftart"/>
    <w:uiPriority w:val="99"/>
    <w:semiHidden/>
    <w:rPr>
      <w:vertAlign w:val="superscript"/>
    </w:rPr>
  </w:style>
  <w:style w:type="character" w:styleId="Hyperlink">
    <w:name w:val="Hyperlink"/>
    <w:basedOn w:val="Absatz-Standardschriftart"/>
    <w:uiPriority w:val="99"/>
    <w:rPr>
      <w:color w:val="000000"/>
      <w:u w:val="none"/>
    </w:rPr>
  </w:style>
  <w:style w:type="paragraph" w:styleId="Abbildungsverzeichnis">
    <w:name w:val="table of figures"/>
    <w:next w:val="LEText"/>
    <w:uiPriority w:val="99"/>
    <w:pPr>
      <w:keepLines/>
      <w:tabs>
        <w:tab w:val="left" w:pos="1361"/>
        <w:tab w:val="right" w:leader="dot" w:pos="6124"/>
      </w:tabs>
      <w:ind w:left="1361" w:right="794" w:hanging="1361"/>
    </w:pPr>
    <w:rPr>
      <w:color w:val="000000"/>
      <w:sz w:val="22"/>
    </w:rPr>
  </w:style>
  <w:style w:type="paragraph" w:customStyle="1" w:styleId="LEMarginalie">
    <w:name w:val="LE Marginalie"/>
    <w:next w:val="LEText"/>
    <w:pPr>
      <w:keepNext/>
      <w:keepLines/>
      <w:framePr w:w="2892" w:hSpace="284" w:wrap="notBeside" w:vAnchor="text" w:hAnchor="page" w:xAlign="outside" w:y="1"/>
      <w:shd w:val="clear" w:color="FFFFFF" w:fill="auto"/>
    </w:pPr>
    <w:rPr>
      <w:rFonts w:ascii="Arial" w:hAnsi="Arial"/>
      <w:color w:val="000000"/>
      <w:sz w:val="19"/>
    </w:rPr>
  </w:style>
  <w:style w:type="paragraph" w:customStyle="1" w:styleId="LETextDefinition">
    <w:name w:val="LE Text Definition"/>
    <w:next w:val="LEText"/>
    <w:pPr>
      <w:tabs>
        <w:tab w:val="left" w:pos="794"/>
        <w:tab w:val="left" w:pos="1191"/>
      </w:tabs>
      <w:ind w:left="397" w:right="794"/>
    </w:pPr>
    <w:rPr>
      <w:i/>
      <w:color w:val="000000"/>
      <w:sz w:val="22"/>
    </w:rPr>
  </w:style>
  <w:style w:type="paragraph" w:customStyle="1" w:styleId="LETexteingezogen">
    <w:name w:val="LE Text eingezogen"/>
    <w:next w:val="LEText"/>
    <w:pPr>
      <w:tabs>
        <w:tab w:val="left" w:pos="794"/>
        <w:tab w:val="left" w:pos="1191"/>
      </w:tabs>
      <w:ind w:left="397"/>
    </w:pPr>
    <w:rPr>
      <w:color w:val="000000"/>
      <w:sz w:val="22"/>
    </w:rPr>
  </w:style>
  <w:style w:type="paragraph" w:customStyle="1" w:styleId="LEZwischenberschrift">
    <w:name w:val="LE Zwischenüberschrift"/>
    <w:next w:val="LEText"/>
    <w:pPr>
      <w:keepLines/>
      <w:tabs>
        <w:tab w:val="left" w:pos="397"/>
        <w:tab w:val="left" w:pos="794"/>
      </w:tabs>
    </w:pPr>
    <w:rPr>
      <w:rFonts w:ascii="Arial" w:hAnsi="Arial"/>
      <w:b/>
      <w:color w:val="000000"/>
      <w:spacing w:val="2"/>
      <w:sz w:val="21"/>
    </w:rPr>
  </w:style>
  <w:style w:type="paragraph" w:customStyle="1" w:styleId="LETextLinienrahmen">
    <w:name w:val="LE Text Linienrahmen"/>
    <w:next w:val="LEText"/>
    <w:pPr>
      <w:keepLines/>
      <w:pBdr>
        <w:top w:val="single" w:sz="4" w:space="9" w:color="000000"/>
        <w:left w:val="single" w:sz="4" w:space="7" w:color="000000"/>
        <w:bottom w:val="single" w:sz="4" w:space="9" w:color="000000"/>
        <w:right w:val="single" w:sz="4" w:space="7" w:color="000000"/>
      </w:pBdr>
      <w:tabs>
        <w:tab w:val="left" w:pos="397"/>
        <w:tab w:val="left" w:pos="794"/>
        <w:tab w:val="left" w:pos="1191"/>
      </w:tabs>
      <w:spacing w:before="280" w:after="280"/>
      <w:ind w:left="181" w:right="181"/>
    </w:pPr>
    <w:rPr>
      <w:color w:val="000000"/>
      <w:sz w:val="22"/>
    </w:rPr>
  </w:style>
  <w:style w:type="paragraph" w:customStyle="1" w:styleId="LETextnichtproportional">
    <w:name w:val="LE Text nichtproportional"/>
    <w:next w:val="LEText"/>
    <w:pPr>
      <w:tabs>
        <w:tab w:val="left" w:pos="397"/>
        <w:tab w:val="left" w:pos="794"/>
        <w:tab w:val="left" w:pos="1191"/>
        <w:tab w:val="left" w:pos="1588"/>
        <w:tab w:val="left" w:pos="1985"/>
        <w:tab w:val="left" w:pos="2381"/>
        <w:tab w:val="left" w:pos="2778"/>
        <w:tab w:val="left" w:pos="3175"/>
      </w:tabs>
    </w:pPr>
    <w:rPr>
      <w:rFonts w:ascii="Courier New" w:hAnsi="Courier New" w:cs="Courier New"/>
      <w:color w:val="000000"/>
    </w:rPr>
  </w:style>
  <w:style w:type="paragraph" w:customStyle="1" w:styleId="berschriftInhalt">
    <w:name w:val="Überschrift Inhalt"/>
    <w:basedOn w:val="berschrift1"/>
    <w:next w:val="LEText"/>
    <w:pPr>
      <w:numPr>
        <w:numId w:val="0"/>
      </w:numPr>
      <w:outlineLvl w:val="9"/>
    </w:pPr>
  </w:style>
  <w:style w:type="paragraph" w:styleId="Verzeichnis1">
    <w:name w:val="toc 1"/>
    <w:basedOn w:val="berschrift1"/>
    <w:next w:val="LEText"/>
    <w:uiPriority w:val="39"/>
    <w:rsid w:val="006C620A"/>
    <w:pPr>
      <w:keepNext w:val="0"/>
      <w:numPr>
        <w:numId w:val="0"/>
      </w:numPr>
      <w:tabs>
        <w:tab w:val="right" w:leader="dot" w:pos="9299"/>
      </w:tabs>
      <w:spacing w:before="120" w:after="0"/>
      <w:ind w:left="1191" w:right="794" w:hanging="1191"/>
    </w:pPr>
    <w:rPr>
      <w:b w:val="0"/>
    </w:rPr>
  </w:style>
  <w:style w:type="paragraph" w:styleId="Verzeichnis2">
    <w:name w:val="toc 2"/>
    <w:basedOn w:val="berschrift2"/>
    <w:next w:val="LEText"/>
    <w:uiPriority w:val="39"/>
    <w:pPr>
      <w:keepNext w:val="0"/>
      <w:numPr>
        <w:ilvl w:val="0"/>
        <w:numId w:val="0"/>
      </w:numPr>
      <w:tabs>
        <w:tab w:val="right" w:leader="dot" w:pos="9299"/>
      </w:tabs>
      <w:spacing w:before="140" w:after="0"/>
      <w:ind w:left="1191" w:right="794" w:hanging="1191"/>
    </w:pPr>
    <w:rPr>
      <w:b w:val="0"/>
      <w:spacing w:val="0"/>
    </w:rPr>
  </w:style>
  <w:style w:type="paragraph" w:styleId="Verzeichnis3">
    <w:name w:val="toc 3"/>
    <w:basedOn w:val="berschrift3"/>
    <w:next w:val="LEText"/>
    <w:uiPriority w:val="39"/>
    <w:pPr>
      <w:keepNext w:val="0"/>
      <w:numPr>
        <w:ilvl w:val="0"/>
        <w:numId w:val="0"/>
      </w:numPr>
      <w:tabs>
        <w:tab w:val="right" w:leader="dot" w:pos="9299"/>
      </w:tabs>
      <w:spacing w:before="0" w:after="0"/>
      <w:ind w:left="1191" w:right="794" w:hanging="1191"/>
    </w:pPr>
    <w:rPr>
      <w:b w:val="0"/>
      <w:spacing w:val="0"/>
    </w:rPr>
  </w:style>
  <w:style w:type="paragraph" w:styleId="Verzeichnis4">
    <w:name w:val="toc 4"/>
    <w:basedOn w:val="berschrift4"/>
    <w:next w:val="LEText"/>
    <w:semiHidden/>
    <w:pPr>
      <w:keepNext w:val="0"/>
      <w:numPr>
        <w:ilvl w:val="0"/>
        <w:numId w:val="0"/>
      </w:numPr>
      <w:tabs>
        <w:tab w:val="right" w:leader="dot" w:pos="9299"/>
      </w:tabs>
      <w:spacing w:before="0" w:after="0"/>
      <w:ind w:left="1191" w:right="794" w:hanging="1191"/>
    </w:pPr>
    <w:rPr>
      <w:b w:val="0"/>
      <w:spacing w:val="0"/>
    </w:rPr>
  </w:style>
  <w:style w:type="paragraph" w:styleId="Verzeichnis5">
    <w:name w:val="toc 5"/>
    <w:basedOn w:val="berschrift5"/>
    <w:next w:val="LEText"/>
    <w:semiHidden/>
    <w:pPr>
      <w:keepNext w:val="0"/>
      <w:tabs>
        <w:tab w:val="right" w:leader="dot" w:pos="9299"/>
      </w:tabs>
      <w:spacing w:before="0" w:after="0"/>
      <w:ind w:right="794"/>
    </w:pPr>
    <w:rPr>
      <w:b w:val="0"/>
      <w:spacing w:val="0"/>
    </w:rPr>
  </w:style>
  <w:style w:type="paragraph" w:styleId="Verzeichnis6">
    <w:name w:val="toc 6"/>
    <w:basedOn w:val="berschrift6"/>
    <w:next w:val="LEText"/>
    <w:semiHidden/>
    <w:pPr>
      <w:keepNext w:val="0"/>
      <w:tabs>
        <w:tab w:val="right" w:leader="dot" w:pos="9299"/>
      </w:tabs>
      <w:spacing w:before="0" w:after="0"/>
      <w:ind w:right="794"/>
    </w:pPr>
    <w:rPr>
      <w:b w:val="0"/>
      <w:spacing w:val="0"/>
    </w:rPr>
  </w:style>
  <w:style w:type="paragraph" w:styleId="Verzeichnis7">
    <w:name w:val="toc 7"/>
    <w:basedOn w:val="berschrift7"/>
    <w:next w:val="LEText"/>
    <w:semiHidden/>
    <w:pPr>
      <w:keepNext w:val="0"/>
      <w:tabs>
        <w:tab w:val="right" w:leader="dot" w:pos="9299"/>
      </w:tabs>
      <w:spacing w:before="0" w:after="0"/>
      <w:ind w:right="794"/>
    </w:pPr>
    <w:rPr>
      <w:b w:val="0"/>
      <w:spacing w:val="0"/>
    </w:rPr>
  </w:style>
  <w:style w:type="paragraph" w:styleId="Verzeichnis8">
    <w:name w:val="toc 8"/>
    <w:basedOn w:val="berschrift8"/>
    <w:next w:val="LEText"/>
    <w:semiHidden/>
    <w:pPr>
      <w:keepNext w:val="0"/>
      <w:tabs>
        <w:tab w:val="right" w:leader="dot" w:pos="9299"/>
      </w:tabs>
      <w:spacing w:before="0" w:after="0"/>
      <w:ind w:right="794"/>
    </w:pPr>
    <w:rPr>
      <w:b w:val="0"/>
      <w:spacing w:val="0"/>
    </w:rPr>
  </w:style>
  <w:style w:type="paragraph" w:styleId="Verzeichnis9">
    <w:name w:val="toc 9"/>
    <w:basedOn w:val="berschrift9"/>
    <w:next w:val="LEText"/>
    <w:semiHidden/>
    <w:pPr>
      <w:keepNext w:val="0"/>
      <w:tabs>
        <w:tab w:val="right" w:leader="dot" w:pos="9299"/>
      </w:tabs>
      <w:spacing w:before="0" w:after="0"/>
      <w:ind w:right="794"/>
    </w:pPr>
    <w:rPr>
      <w:b w:val="0"/>
      <w:spacing w:val="0"/>
    </w:rPr>
  </w:style>
  <w:style w:type="character" w:styleId="BesuchterLink">
    <w:name w:val="FollowedHyperlink"/>
    <w:basedOn w:val="Absatz-Standardschriftart"/>
    <w:rPr>
      <w:color w:val="000000"/>
      <w:u w:val="none"/>
    </w:rPr>
  </w:style>
  <w:style w:type="paragraph" w:styleId="Index1">
    <w:name w:val="index 1"/>
    <w:next w:val="LEText"/>
    <w:uiPriority w:val="99"/>
    <w:semiHidden/>
    <w:pPr>
      <w:keepLines/>
      <w:tabs>
        <w:tab w:val="right" w:pos="4451"/>
      </w:tabs>
      <w:ind w:left="397" w:right="397" w:hanging="397"/>
    </w:pPr>
    <w:rPr>
      <w:color w:val="000000"/>
    </w:rPr>
  </w:style>
  <w:style w:type="paragraph" w:styleId="Index2">
    <w:name w:val="index 2"/>
    <w:next w:val="LEText"/>
    <w:semiHidden/>
    <w:pPr>
      <w:keepLines/>
      <w:tabs>
        <w:tab w:val="right" w:pos="4451"/>
      </w:tabs>
      <w:ind w:left="794" w:right="397" w:hanging="397"/>
    </w:pPr>
    <w:rPr>
      <w:color w:val="000000"/>
    </w:rPr>
  </w:style>
  <w:style w:type="paragraph" w:customStyle="1" w:styleId="LETexthngendgro">
    <w:name w:val="LE Text hängend groß"/>
    <w:next w:val="LEText"/>
    <w:pPr>
      <w:tabs>
        <w:tab w:val="left" w:pos="1588"/>
      </w:tabs>
      <w:spacing w:after="140"/>
      <w:ind w:left="1588" w:hanging="1588"/>
    </w:pPr>
    <w:rPr>
      <w:bCs/>
      <w:color w:val="000000"/>
      <w:sz w:val="22"/>
    </w:rPr>
  </w:style>
  <w:style w:type="paragraph" w:customStyle="1" w:styleId="LETextRasterflche">
    <w:name w:val="LE Text Rasterfläche"/>
    <w:next w:val="LEText"/>
    <w:pPr>
      <w:keepLines/>
      <w:pBdr>
        <w:top w:val="single" w:sz="4" w:space="9" w:color="D9D9D9"/>
        <w:left w:val="single" w:sz="4" w:space="7" w:color="D9D9D9"/>
        <w:bottom w:val="single" w:sz="4" w:space="9" w:color="D9D9D9"/>
        <w:right w:val="single" w:sz="4" w:space="7" w:color="D9D9D9"/>
      </w:pBdr>
      <w:shd w:val="clear" w:color="auto" w:fill="D9D9D9"/>
      <w:tabs>
        <w:tab w:val="left" w:pos="397"/>
        <w:tab w:val="left" w:pos="794"/>
        <w:tab w:val="left" w:pos="1191"/>
      </w:tabs>
      <w:spacing w:before="280" w:after="280"/>
      <w:ind w:left="181" w:right="181"/>
    </w:pPr>
    <w:rPr>
      <w:rFonts w:eastAsia="MS Mincho"/>
      <w:color w:val="000000"/>
      <w:sz w:val="22"/>
    </w:rPr>
  </w:style>
  <w:style w:type="paragraph" w:customStyle="1" w:styleId="LETexthngendklein">
    <w:name w:val="LE Text hängend klein"/>
    <w:next w:val="LEText"/>
    <w:pPr>
      <w:spacing w:after="140"/>
      <w:ind w:left="397" w:hanging="397"/>
    </w:pPr>
    <w:rPr>
      <w:bCs/>
      <w:color w:val="000000"/>
      <w:sz w:val="22"/>
    </w:rPr>
  </w:style>
  <w:style w:type="paragraph" w:customStyle="1" w:styleId="LETextSpiegelstrich">
    <w:name w:val="LE Text Spiegelstrich"/>
    <w:next w:val="LEText"/>
    <w:link w:val="LETextSpiegelstrichZchn"/>
    <w:pPr>
      <w:numPr>
        <w:numId w:val="1"/>
      </w:numPr>
      <w:tabs>
        <w:tab w:val="left" w:pos="794"/>
        <w:tab w:val="left" w:pos="1191"/>
      </w:tabs>
    </w:pPr>
    <w:rPr>
      <w:color w:val="000000"/>
      <w:sz w:val="22"/>
    </w:rPr>
  </w:style>
  <w:style w:type="paragraph" w:customStyle="1" w:styleId="LETextTabelle">
    <w:name w:val="LE Text Tabelle"/>
    <w:pPr>
      <w:keepNext/>
      <w:keepLines/>
      <w:spacing w:before="68" w:after="68" w:line="240" w:lineRule="atLeast"/>
      <w:ind w:left="68" w:right="68"/>
    </w:pPr>
    <w:rPr>
      <w:rFonts w:ascii="Arial" w:hAnsi="Arial"/>
      <w:color w:val="000000"/>
      <w:sz w:val="19"/>
    </w:rPr>
  </w:style>
  <w:style w:type="paragraph" w:customStyle="1" w:styleId="LEFormel">
    <w:name w:val="LE Formel"/>
    <w:next w:val="LEText"/>
    <w:pPr>
      <w:tabs>
        <w:tab w:val="left" w:pos="397"/>
        <w:tab w:val="left" w:pos="794"/>
        <w:tab w:val="center" w:pos="3062"/>
        <w:tab w:val="right" w:pos="6124"/>
      </w:tabs>
    </w:pPr>
    <w:rPr>
      <w:color w:val="000000"/>
      <w:sz w:val="22"/>
    </w:rPr>
  </w:style>
  <w:style w:type="paragraph" w:customStyle="1" w:styleId="LETextTabellenberschrift">
    <w:name w:val="LE Text Tabellenüberschrift"/>
    <w:next w:val="LETextTabelle"/>
    <w:pPr>
      <w:keepNext/>
      <w:keepLines/>
      <w:spacing w:before="280" w:after="140"/>
      <w:ind w:left="1191" w:hanging="1191"/>
    </w:pPr>
    <w:rPr>
      <w:rFonts w:ascii="Arial" w:hAnsi="Arial"/>
      <w:b/>
      <w:color w:val="000000"/>
      <w:spacing w:val="2"/>
      <w:sz w:val="19"/>
    </w:rPr>
  </w:style>
  <w:style w:type="paragraph" w:customStyle="1" w:styleId="berschriftVerzeichnisse">
    <w:name w:val="Überschrift Verzeichnisse"/>
    <w:basedOn w:val="berschrift2"/>
    <w:next w:val="LEText"/>
    <w:pPr>
      <w:pageBreakBefore/>
      <w:numPr>
        <w:ilvl w:val="0"/>
        <w:numId w:val="0"/>
      </w:numPr>
      <w:spacing w:before="0"/>
    </w:pPr>
  </w:style>
  <w:style w:type="paragraph" w:styleId="Index3">
    <w:name w:val="index 3"/>
    <w:next w:val="LEText"/>
    <w:semiHidden/>
    <w:pPr>
      <w:keepLines/>
      <w:tabs>
        <w:tab w:val="right" w:pos="4451"/>
      </w:tabs>
      <w:ind w:left="794" w:right="397" w:hanging="397"/>
    </w:pPr>
    <w:rPr>
      <w:color w:val="000000"/>
    </w:rPr>
  </w:style>
  <w:style w:type="paragraph" w:styleId="Index4">
    <w:name w:val="index 4"/>
    <w:next w:val="LEText"/>
    <w:semiHidden/>
    <w:pPr>
      <w:keepLines/>
      <w:tabs>
        <w:tab w:val="right" w:pos="4451"/>
      </w:tabs>
      <w:ind w:left="794" w:right="397" w:hanging="397"/>
    </w:pPr>
    <w:rPr>
      <w:color w:val="000000"/>
    </w:rPr>
  </w:style>
  <w:style w:type="paragraph" w:styleId="Index5">
    <w:name w:val="index 5"/>
    <w:next w:val="LEText"/>
    <w:semiHidden/>
    <w:pPr>
      <w:keepLines/>
      <w:tabs>
        <w:tab w:val="right" w:pos="4451"/>
      </w:tabs>
      <w:ind w:left="794" w:right="397" w:hanging="397"/>
    </w:pPr>
    <w:rPr>
      <w:color w:val="000000"/>
    </w:rPr>
  </w:style>
  <w:style w:type="paragraph" w:styleId="Index6">
    <w:name w:val="index 6"/>
    <w:next w:val="LEText"/>
    <w:semiHidden/>
    <w:pPr>
      <w:keepLines/>
      <w:tabs>
        <w:tab w:val="right" w:pos="4451"/>
      </w:tabs>
      <w:ind w:left="794" w:right="397" w:hanging="397"/>
    </w:pPr>
    <w:rPr>
      <w:color w:val="000000"/>
    </w:rPr>
  </w:style>
  <w:style w:type="paragraph" w:styleId="Index7">
    <w:name w:val="index 7"/>
    <w:next w:val="LEText"/>
    <w:semiHidden/>
    <w:pPr>
      <w:keepLines/>
      <w:tabs>
        <w:tab w:val="right" w:pos="4451"/>
      </w:tabs>
      <w:ind w:left="794" w:right="397" w:hanging="397"/>
    </w:pPr>
    <w:rPr>
      <w:color w:val="000000"/>
    </w:rPr>
  </w:style>
  <w:style w:type="paragraph" w:styleId="Index8">
    <w:name w:val="index 8"/>
    <w:next w:val="LEText"/>
    <w:semiHidden/>
    <w:pPr>
      <w:keepLines/>
      <w:tabs>
        <w:tab w:val="right" w:pos="4451"/>
      </w:tabs>
      <w:ind w:left="794" w:right="397" w:hanging="397"/>
    </w:pPr>
    <w:rPr>
      <w:color w:val="000000"/>
    </w:rPr>
  </w:style>
  <w:style w:type="paragraph" w:styleId="Index9">
    <w:name w:val="index 9"/>
    <w:next w:val="LEText"/>
    <w:semiHidden/>
    <w:pPr>
      <w:keepLines/>
      <w:tabs>
        <w:tab w:val="right" w:pos="4451"/>
      </w:tabs>
      <w:ind w:left="794" w:right="397" w:hanging="397"/>
    </w:pPr>
    <w:rPr>
      <w:color w:val="000000"/>
    </w:rPr>
  </w:style>
  <w:style w:type="paragraph" w:customStyle="1" w:styleId="TextSpiegelstrich">
    <w:name w:val="Text Spiegelstrich"/>
    <w:basedOn w:val="Standard"/>
    <w:autoRedefine/>
    <w:rsid w:val="005636DF"/>
    <w:pPr>
      <w:tabs>
        <w:tab w:val="num" w:pos="567"/>
      </w:tabs>
      <w:ind w:left="360" w:hanging="360"/>
    </w:pPr>
    <w:rPr>
      <w:rFonts w:ascii="Arial" w:hAnsi="Arial"/>
      <w:color w:val="auto"/>
      <w:spacing w:val="3"/>
      <w:sz w:val="21"/>
      <w:szCs w:val="20"/>
    </w:rPr>
  </w:style>
  <w:style w:type="character" w:customStyle="1" w:styleId="berschrift">
    <w:name w:val="Überschrift"/>
    <w:rsid w:val="005636DF"/>
    <w:rPr>
      <w:rFonts w:ascii="Times" w:hAnsi="Times"/>
      <w:b/>
      <w:sz w:val="28"/>
    </w:rPr>
  </w:style>
  <w:style w:type="paragraph" w:customStyle="1" w:styleId="Bildunterschrift">
    <w:name w:val="Bildunterschrift"/>
    <w:basedOn w:val="Standard"/>
    <w:next w:val="Standard"/>
    <w:rsid w:val="005636DF"/>
    <w:pPr>
      <w:keepNext/>
      <w:tabs>
        <w:tab w:val="left" w:pos="284"/>
      </w:tabs>
      <w:spacing w:line="240" w:lineRule="atLeast"/>
      <w:jc w:val="both"/>
    </w:pPr>
    <w:rPr>
      <w:rFonts w:ascii="Times" w:hAnsi="Times"/>
      <w:i/>
      <w:color w:val="auto"/>
      <w:sz w:val="20"/>
      <w:szCs w:val="20"/>
    </w:rPr>
  </w:style>
  <w:style w:type="paragraph" w:customStyle="1" w:styleId="Texteingezogen">
    <w:name w:val="Text eingezogen"/>
    <w:basedOn w:val="Standard"/>
    <w:rsid w:val="005636DF"/>
    <w:pPr>
      <w:ind w:left="397"/>
    </w:pPr>
    <w:rPr>
      <w:rFonts w:ascii="Arial" w:hAnsi="Arial"/>
      <w:color w:val="auto"/>
      <w:spacing w:val="3"/>
      <w:sz w:val="21"/>
      <w:szCs w:val="20"/>
    </w:rPr>
  </w:style>
  <w:style w:type="paragraph" w:customStyle="1" w:styleId="Tabellenkopf">
    <w:name w:val="Tabellenkopf"/>
    <w:basedOn w:val="Standard"/>
    <w:rsid w:val="005636DF"/>
    <w:pPr>
      <w:jc w:val="center"/>
    </w:pPr>
    <w:rPr>
      <w:rFonts w:ascii="Arial" w:hAnsi="Arial"/>
      <w:b/>
      <w:snapToGrid w:val="0"/>
      <w:sz w:val="20"/>
      <w:szCs w:val="20"/>
    </w:rPr>
  </w:style>
  <w:style w:type="paragraph" w:customStyle="1" w:styleId="Tabelle">
    <w:name w:val="Tabelle"/>
    <w:basedOn w:val="Standard"/>
    <w:rsid w:val="005636DF"/>
    <w:pPr>
      <w:spacing w:before="20" w:after="96"/>
      <w:ind w:left="28" w:right="28"/>
    </w:pPr>
    <w:rPr>
      <w:rFonts w:ascii="Arial" w:hAnsi="Arial"/>
      <w:color w:val="auto"/>
      <w:sz w:val="18"/>
      <w:szCs w:val="20"/>
    </w:rPr>
  </w:style>
  <w:style w:type="paragraph" w:customStyle="1" w:styleId="Aufzhlungenmit-">
    <w:name w:val="Aufzählungen mit &quot;-&quot;"/>
    <w:rsid w:val="005636DF"/>
    <w:pPr>
      <w:tabs>
        <w:tab w:val="left" w:pos="289"/>
      </w:tabs>
      <w:spacing w:line="288" w:lineRule="exact"/>
      <w:ind w:left="289" w:hanging="289"/>
    </w:pPr>
    <w:rPr>
      <w:rFonts w:ascii="Times" w:hAnsi="Times"/>
      <w:sz w:val="24"/>
    </w:rPr>
  </w:style>
  <w:style w:type="paragraph" w:customStyle="1" w:styleId="MarginalIkon">
    <w:name w:val="Marginal/Ikon"/>
    <w:basedOn w:val="Standard"/>
    <w:next w:val="Standard"/>
    <w:rsid w:val="005636DF"/>
    <w:pPr>
      <w:keepNext/>
      <w:framePr w:w="1418" w:hSpace="142" w:wrap="around" w:vAnchor="text" w:hAnchor="page" w:y="1"/>
      <w:suppressAutoHyphens/>
      <w:spacing w:line="240" w:lineRule="atLeast"/>
      <w:jc w:val="both"/>
    </w:pPr>
    <w:rPr>
      <w:rFonts w:ascii="Helvetica" w:hAnsi="Helvetica"/>
      <w:i/>
      <w:color w:val="auto"/>
      <w:sz w:val="20"/>
      <w:szCs w:val="20"/>
    </w:rPr>
  </w:style>
  <w:style w:type="character" w:customStyle="1" w:styleId="kursiv">
    <w:name w:val="kursiv"/>
    <w:basedOn w:val="Absatz-Standardschriftart"/>
    <w:rsid w:val="005636DF"/>
    <w:rPr>
      <w:i/>
    </w:rPr>
  </w:style>
  <w:style w:type="paragraph" w:styleId="Textkrper-Einzug3">
    <w:name w:val="Body Text Indent 3"/>
    <w:basedOn w:val="Standard"/>
    <w:rsid w:val="005636DF"/>
    <w:pPr>
      <w:tabs>
        <w:tab w:val="left" w:pos="1418"/>
      </w:tabs>
      <w:ind w:left="1418" w:hanging="1418"/>
    </w:pPr>
    <w:rPr>
      <w:rFonts w:ascii="Arial" w:hAnsi="Arial"/>
      <w:color w:val="auto"/>
      <w:spacing w:val="3"/>
      <w:sz w:val="21"/>
      <w:szCs w:val="20"/>
    </w:rPr>
  </w:style>
  <w:style w:type="paragraph" w:styleId="Textkrper-Einzug2">
    <w:name w:val="Body Text Indent 2"/>
    <w:basedOn w:val="Standard"/>
    <w:rsid w:val="005636DF"/>
    <w:pPr>
      <w:tabs>
        <w:tab w:val="left" w:pos="1701"/>
      </w:tabs>
      <w:ind w:left="1701" w:hanging="1701"/>
    </w:pPr>
    <w:rPr>
      <w:rFonts w:ascii="Arial" w:hAnsi="Arial"/>
      <w:color w:val="auto"/>
      <w:spacing w:val="3"/>
      <w:sz w:val="21"/>
      <w:szCs w:val="20"/>
    </w:rPr>
  </w:style>
  <w:style w:type="paragraph" w:styleId="Textkrper-Zeileneinzug">
    <w:name w:val="Body Text Indent"/>
    <w:basedOn w:val="Standard"/>
    <w:rsid w:val="005636DF"/>
    <w:pPr>
      <w:tabs>
        <w:tab w:val="left" w:pos="1440"/>
      </w:tabs>
      <w:spacing w:line="240" w:lineRule="exact"/>
      <w:ind w:left="1440" w:hanging="1440"/>
    </w:pPr>
    <w:rPr>
      <w:rFonts w:ascii="Arial" w:hAnsi="Arial"/>
      <w:b/>
      <w:color w:val="auto"/>
      <w:sz w:val="24"/>
      <w:szCs w:val="20"/>
    </w:rPr>
  </w:style>
  <w:style w:type="paragraph" w:styleId="Indexberschrift">
    <w:name w:val="index heading"/>
    <w:basedOn w:val="Standard"/>
    <w:next w:val="Index1"/>
    <w:semiHidden/>
    <w:rsid w:val="005636DF"/>
  </w:style>
  <w:style w:type="paragraph" w:styleId="Sprechblasentext">
    <w:name w:val="Balloon Text"/>
    <w:basedOn w:val="Standard"/>
    <w:link w:val="SprechblasentextZchn"/>
    <w:rsid w:val="00295AC3"/>
    <w:rPr>
      <w:rFonts w:ascii="Tahoma" w:hAnsi="Tahoma" w:cs="Tahoma"/>
      <w:sz w:val="16"/>
      <w:szCs w:val="16"/>
    </w:rPr>
  </w:style>
  <w:style w:type="character" w:customStyle="1" w:styleId="SprechblasentextZchn">
    <w:name w:val="Sprechblasentext Zchn"/>
    <w:basedOn w:val="Absatz-Standardschriftart"/>
    <w:link w:val="Sprechblasentext"/>
    <w:rsid w:val="00295AC3"/>
    <w:rPr>
      <w:rFonts w:ascii="Tahoma" w:hAnsi="Tahoma" w:cs="Tahoma"/>
      <w:color w:val="000000"/>
      <w:sz w:val="16"/>
      <w:szCs w:val="16"/>
    </w:rPr>
  </w:style>
  <w:style w:type="character" w:customStyle="1" w:styleId="FunotentextZchn">
    <w:name w:val="Fußnotentext Zchn"/>
    <w:basedOn w:val="Absatz-Standardschriftart"/>
    <w:link w:val="Funotentext"/>
    <w:uiPriority w:val="99"/>
    <w:semiHidden/>
    <w:rsid w:val="00230AF1"/>
    <w:rPr>
      <w:color w:val="000000"/>
      <w:sz w:val="19"/>
    </w:rPr>
  </w:style>
  <w:style w:type="character" w:customStyle="1" w:styleId="reference-text">
    <w:name w:val="reference-text"/>
    <w:basedOn w:val="Absatz-Standardschriftart"/>
    <w:rsid w:val="00230AF1"/>
  </w:style>
  <w:style w:type="character" w:customStyle="1" w:styleId="abrufdatum">
    <w:name w:val="abrufdatum"/>
    <w:basedOn w:val="Absatz-Standardschriftart"/>
    <w:rsid w:val="00230AF1"/>
  </w:style>
  <w:style w:type="paragraph" w:styleId="Listenabsatz">
    <w:name w:val="List Paragraph"/>
    <w:basedOn w:val="Standard"/>
    <w:uiPriority w:val="34"/>
    <w:qFormat/>
    <w:rsid w:val="00D32D81"/>
    <w:pPr>
      <w:tabs>
        <w:tab w:val="left" w:pos="851"/>
      </w:tabs>
      <w:ind w:left="851" w:hanging="284"/>
      <w:contextualSpacing/>
    </w:pPr>
    <w:rPr>
      <w:rFonts w:eastAsiaTheme="minorHAnsi" w:cstheme="minorBidi"/>
      <w:color w:val="auto"/>
      <w:szCs w:val="22"/>
      <w:lang w:eastAsia="en-US"/>
    </w:rPr>
  </w:style>
  <w:style w:type="character" w:customStyle="1" w:styleId="hgkelc">
    <w:name w:val="hgkelc"/>
    <w:basedOn w:val="Absatz-Standardschriftart"/>
    <w:rsid w:val="00BC1DB6"/>
  </w:style>
  <w:style w:type="character" w:styleId="Hervorhebung">
    <w:name w:val="Emphasis"/>
    <w:basedOn w:val="Absatz-Standardschriftart"/>
    <w:uiPriority w:val="20"/>
    <w:qFormat/>
    <w:rsid w:val="00BC1DB6"/>
    <w:rPr>
      <w:i/>
      <w:iCs/>
    </w:rPr>
  </w:style>
  <w:style w:type="table" w:styleId="Tabellenraster">
    <w:name w:val="Table Grid"/>
    <w:basedOn w:val="NormaleTabelle"/>
    <w:rsid w:val="00A33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rsid w:val="004654A8"/>
    <w:rPr>
      <w:rFonts w:ascii="Arial" w:hAnsi="Arial"/>
      <w:b/>
      <w:color w:val="000000"/>
      <w:spacing w:val="2"/>
      <w:sz w:val="21"/>
    </w:rPr>
  </w:style>
  <w:style w:type="paragraph" w:styleId="StandardWeb">
    <w:name w:val="Normal (Web)"/>
    <w:basedOn w:val="Standard"/>
    <w:uiPriority w:val="99"/>
    <w:unhideWhenUsed/>
    <w:rsid w:val="009947EB"/>
    <w:pPr>
      <w:spacing w:before="100" w:beforeAutospacing="1" w:after="100" w:afterAutospacing="1"/>
    </w:pPr>
    <w:rPr>
      <w:color w:val="auto"/>
      <w:sz w:val="24"/>
    </w:rPr>
  </w:style>
  <w:style w:type="character" w:customStyle="1" w:styleId="element-invisible">
    <w:name w:val="element-invisible"/>
    <w:basedOn w:val="Absatz-Standardschriftart"/>
    <w:rsid w:val="009947EB"/>
  </w:style>
  <w:style w:type="character" w:customStyle="1" w:styleId="c-overline">
    <w:name w:val="c-overline"/>
    <w:basedOn w:val="Absatz-Standardschriftart"/>
    <w:rsid w:val="00402859"/>
  </w:style>
  <w:style w:type="character" w:customStyle="1" w:styleId="citation-container">
    <w:name w:val="citation-container"/>
    <w:basedOn w:val="Absatz-Standardschriftart"/>
    <w:rsid w:val="000E5D6B"/>
  </w:style>
  <w:style w:type="character" w:customStyle="1" w:styleId="date-display-single">
    <w:name w:val="date-display-single"/>
    <w:basedOn w:val="Absatz-Standardschriftart"/>
    <w:rsid w:val="000E5D6B"/>
  </w:style>
  <w:style w:type="character" w:customStyle="1" w:styleId="date-current">
    <w:name w:val="date-current"/>
    <w:basedOn w:val="Absatz-Standardschriftart"/>
    <w:rsid w:val="000E5D6B"/>
  </w:style>
  <w:style w:type="character" w:styleId="Fett">
    <w:name w:val="Strong"/>
    <w:basedOn w:val="Absatz-Standardschriftart"/>
    <w:uiPriority w:val="22"/>
    <w:qFormat/>
    <w:rsid w:val="0072687D"/>
    <w:rPr>
      <w:b/>
      <w:bCs/>
    </w:rPr>
  </w:style>
  <w:style w:type="character" w:customStyle="1" w:styleId="FuzeileZchn">
    <w:name w:val="Fußzeile Zchn"/>
    <w:basedOn w:val="Absatz-Standardschriftart"/>
    <w:link w:val="Fuzeile"/>
    <w:uiPriority w:val="99"/>
    <w:rsid w:val="00330BE7"/>
    <w:rPr>
      <w:rFonts w:ascii="Arial Black" w:hAnsi="Arial Black"/>
      <w:color w:val="FFFFFF"/>
      <w:spacing w:val="10"/>
      <w:sz w:val="22"/>
    </w:rPr>
  </w:style>
  <w:style w:type="paragraph" w:customStyle="1" w:styleId="Liste1">
    <w:name w:val="Liste1"/>
    <w:basedOn w:val="LETextSpiegelstrich"/>
    <w:link w:val="Liste1Zchn"/>
    <w:qFormat/>
    <w:rsid w:val="00D32D81"/>
    <w:pPr>
      <w:tabs>
        <w:tab w:val="clear" w:pos="794"/>
        <w:tab w:val="clear" w:pos="1191"/>
      </w:tabs>
      <w:spacing w:line="240" w:lineRule="auto"/>
    </w:pPr>
  </w:style>
  <w:style w:type="paragraph" w:styleId="Inhaltsverzeichnisberschrift">
    <w:name w:val="TOC Heading"/>
    <w:basedOn w:val="berschrift1"/>
    <w:next w:val="Standard"/>
    <w:uiPriority w:val="39"/>
    <w:unhideWhenUsed/>
    <w:qFormat/>
    <w:rsid w:val="004F372F"/>
    <w:pPr>
      <w:numPr>
        <w:numId w:val="0"/>
      </w:numPr>
      <w:suppressAutoHyphens w:val="0"/>
      <w:spacing w:before="240" w:after="0" w:line="259" w:lineRule="auto"/>
      <w:outlineLvl w:val="9"/>
    </w:pPr>
    <w:rPr>
      <w:rFonts w:asciiTheme="majorHAnsi" w:eastAsiaTheme="majorEastAsia" w:hAnsiTheme="majorHAnsi" w:cstheme="majorBidi"/>
      <w:b w:val="0"/>
      <w:color w:val="365F91" w:themeColor="accent1" w:themeShade="BF"/>
      <w:spacing w:val="0"/>
      <w:sz w:val="32"/>
      <w:szCs w:val="32"/>
    </w:rPr>
  </w:style>
  <w:style w:type="character" w:customStyle="1" w:styleId="LETextSpiegelstrichZchn">
    <w:name w:val="LE Text Spiegelstrich Zchn"/>
    <w:basedOn w:val="Absatz-Standardschriftart"/>
    <w:link w:val="LETextSpiegelstrich"/>
    <w:rsid w:val="00D32D81"/>
    <w:rPr>
      <w:color w:val="000000"/>
      <w:sz w:val="22"/>
    </w:rPr>
  </w:style>
  <w:style w:type="character" w:customStyle="1" w:styleId="Liste1Zchn">
    <w:name w:val="Liste1 Zchn"/>
    <w:basedOn w:val="LETextSpiegelstrichZchn"/>
    <w:link w:val="Liste1"/>
    <w:rsid w:val="00D32D81"/>
    <w:rPr>
      <w:color w:val="000000"/>
      <w:sz w:val="22"/>
    </w:rPr>
  </w:style>
  <w:style w:type="character" w:styleId="NichtaufgelsteErwhnung">
    <w:name w:val="Unresolved Mention"/>
    <w:basedOn w:val="Absatz-Standardschriftart"/>
    <w:uiPriority w:val="99"/>
    <w:semiHidden/>
    <w:unhideWhenUsed/>
    <w:rsid w:val="00024D2B"/>
    <w:rPr>
      <w:color w:val="605E5C"/>
      <w:shd w:val="clear" w:color="auto" w:fill="E1DFDD"/>
    </w:rPr>
  </w:style>
  <w:style w:type="character" w:customStyle="1" w:styleId="berschrift3Zchn">
    <w:name w:val="Überschrift 3 Zchn"/>
    <w:basedOn w:val="Absatz-Standardschriftart"/>
    <w:link w:val="berschrift3"/>
    <w:rsid w:val="00024D2B"/>
    <w:rPr>
      <w:rFonts w:ascii="Arial" w:hAnsi="Arial"/>
      <w:b/>
      <w:color w:val="000000"/>
      <w:spacing w:val="2"/>
      <w:sz w:val="21"/>
    </w:rPr>
  </w:style>
  <w:style w:type="character" w:styleId="HTMLZitat">
    <w:name w:val="HTML Cite"/>
    <w:basedOn w:val="Absatz-Standardschriftart"/>
    <w:uiPriority w:val="99"/>
    <w:semiHidden/>
    <w:unhideWhenUsed/>
    <w:rsid w:val="00024D2B"/>
    <w:rPr>
      <w:i/>
      <w:iCs/>
    </w:rPr>
  </w:style>
  <w:style w:type="character" w:customStyle="1" w:styleId="dyjrff">
    <w:name w:val="dyjrff"/>
    <w:basedOn w:val="Absatz-Standardschriftart"/>
    <w:rsid w:val="00024D2B"/>
  </w:style>
  <w:style w:type="character" w:customStyle="1" w:styleId="w8qarf">
    <w:name w:val="w8qarf"/>
    <w:basedOn w:val="Absatz-Standardschriftart"/>
    <w:rsid w:val="004C7A6D"/>
  </w:style>
  <w:style w:type="character" w:customStyle="1" w:styleId="lrzxr">
    <w:name w:val="lrzxr"/>
    <w:basedOn w:val="Absatz-Standardschriftart"/>
    <w:rsid w:val="004C7A6D"/>
  </w:style>
  <w:style w:type="character" w:customStyle="1" w:styleId="markedcontent">
    <w:name w:val="markedcontent"/>
    <w:basedOn w:val="Absatz-Standardschriftart"/>
    <w:rsid w:val="00187742"/>
  </w:style>
  <w:style w:type="character" w:customStyle="1" w:styleId="external">
    <w:name w:val="external"/>
    <w:basedOn w:val="Absatz-Standardschriftart"/>
    <w:rsid w:val="00FB2E2A"/>
  </w:style>
  <w:style w:type="character" w:customStyle="1" w:styleId="author">
    <w:name w:val="author"/>
    <w:basedOn w:val="Absatz-Standardschriftart"/>
    <w:rsid w:val="00B07C87"/>
  </w:style>
  <w:style w:type="character" w:customStyle="1" w:styleId="whyltd">
    <w:name w:val="whyltd"/>
    <w:basedOn w:val="Absatz-Standardschriftart"/>
    <w:rsid w:val="00F81998"/>
  </w:style>
  <w:style w:type="paragraph" w:styleId="berarbeitung">
    <w:name w:val="Revision"/>
    <w:hidden/>
    <w:uiPriority w:val="99"/>
    <w:semiHidden/>
    <w:rsid w:val="009941C0"/>
    <w:pPr>
      <w:spacing w:after="0" w:line="240" w:lineRule="auto"/>
    </w:pPr>
    <w:rPr>
      <w:color w:val="000000"/>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95034">
      <w:bodyDiv w:val="1"/>
      <w:marLeft w:val="0"/>
      <w:marRight w:val="0"/>
      <w:marTop w:val="0"/>
      <w:marBottom w:val="0"/>
      <w:divBdr>
        <w:top w:val="none" w:sz="0" w:space="0" w:color="auto"/>
        <w:left w:val="none" w:sz="0" w:space="0" w:color="auto"/>
        <w:bottom w:val="none" w:sz="0" w:space="0" w:color="auto"/>
        <w:right w:val="none" w:sz="0" w:space="0" w:color="auto"/>
      </w:divBdr>
      <w:divsChild>
        <w:div w:id="2074085333">
          <w:marLeft w:val="0"/>
          <w:marRight w:val="0"/>
          <w:marTop w:val="0"/>
          <w:marBottom w:val="0"/>
          <w:divBdr>
            <w:top w:val="none" w:sz="0" w:space="0" w:color="auto"/>
            <w:left w:val="none" w:sz="0" w:space="0" w:color="auto"/>
            <w:bottom w:val="none" w:sz="0" w:space="0" w:color="auto"/>
            <w:right w:val="none" w:sz="0" w:space="0" w:color="auto"/>
          </w:divBdr>
        </w:div>
      </w:divsChild>
    </w:div>
    <w:div w:id="248587186">
      <w:bodyDiv w:val="1"/>
      <w:marLeft w:val="0"/>
      <w:marRight w:val="0"/>
      <w:marTop w:val="0"/>
      <w:marBottom w:val="0"/>
      <w:divBdr>
        <w:top w:val="none" w:sz="0" w:space="0" w:color="auto"/>
        <w:left w:val="none" w:sz="0" w:space="0" w:color="auto"/>
        <w:bottom w:val="none" w:sz="0" w:space="0" w:color="auto"/>
        <w:right w:val="none" w:sz="0" w:space="0" w:color="auto"/>
      </w:divBdr>
      <w:divsChild>
        <w:div w:id="1848671199">
          <w:marLeft w:val="360"/>
          <w:marRight w:val="0"/>
          <w:marTop w:val="200"/>
          <w:marBottom w:val="0"/>
          <w:divBdr>
            <w:top w:val="none" w:sz="0" w:space="0" w:color="auto"/>
            <w:left w:val="none" w:sz="0" w:space="0" w:color="auto"/>
            <w:bottom w:val="none" w:sz="0" w:space="0" w:color="auto"/>
            <w:right w:val="none" w:sz="0" w:space="0" w:color="auto"/>
          </w:divBdr>
        </w:div>
        <w:div w:id="366024091">
          <w:marLeft w:val="360"/>
          <w:marRight w:val="0"/>
          <w:marTop w:val="200"/>
          <w:marBottom w:val="0"/>
          <w:divBdr>
            <w:top w:val="none" w:sz="0" w:space="0" w:color="auto"/>
            <w:left w:val="none" w:sz="0" w:space="0" w:color="auto"/>
            <w:bottom w:val="none" w:sz="0" w:space="0" w:color="auto"/>
            <w:right w:val="none" w:sz="0" w:space="0" w:color="auto"/>
          </w:divBdr>
        </w:div>
        <w:div w:id="2006936249">
          <w:marLeft w:val="360"/>
          <w:marRight w:val="0"/>
          <w:marTop w:val="200"/>
          <w:marBottom w:val="0"/>
          <w:divBdr>
            <w:top w:val="none" w:sz="0" w:space="0" w:color="auto"/>
            <w:left w:val="none" w:sz="0" w:space="0" w:color="auto"/>
            <w:bottom w:val="none" w:sz="0" w:space="0" w:color="auto"/>
            <w:right w:val="none" w:sz="0" w:space="0" w:color="auto"/>
          </w:divBdr>
        </w:div>
        <w:div w:id="187572320">
          <w:marLeft w:val="360"/>
          <w:marRight w:val="0"/>
          <w:marTop w:val="200"/>
          <w:marBottom w:val="0"/>
          <w:divBdr>
            <w:top w:val="none" w:sz="0" w:space="0" w:color="auto"/>
            <w:left w:val="none" w:sz="0" w:space="0" w:color="auto"/>
            <w:bottom w:val="none" w:sz="0" w:space="0" w:color="auto"/>
            <w:right w:val="none" w:sz="0" w:space="0" w:color="auto"/>
          </w:divBdr>
        </w:div>
      </w:divsChild>
    </w:div>
    <w:div w:id="264852351">
      <w:bodyDiv w:val="1"/>
      <w:marLeft w:val="0"/>
      <w:marRight w:val="0"/>
      <w:marTop w:val="0"/>
      <w:marBottom w:val="0"/>
      <w:divBdr>
        <w:top w:val="none" w:sz="0" w:space="0" w:color="auto"/>
        <w:left w:val="none" w:sz="0" w:space="0" w:color="auto"/>
        <w:bottom w:val="none" w:sz="0" w:space="0" w:color="auto"/>
        <w:right w:val="none" w:sz="0" w:space="0" w:color="auto"/>
      </w:divBdr>
    </w:div>
    <w:div w:id="309139693">
      <w:bodyDiv w:val="1"/>
      <w:marLeft w:val="0"/>
      <w:marRight w:val="0"/>
      <w:marTop w:val="0"/>
      <w:marBottom w:val="0"/>
      <w:divBdr>
        <w:top w:val="none" w:sz="0" w:space="0" w:color="auto"/>
        <w:left w:val="none" w:sz="0" w:space="0" w:color="auto"/>
        <w:bottom w:val="none" w:sz="0" w:space="0" w:color="auto"/>
        <w:right w:val="none" w:sz="0" w:space="0" w:color="auto"/>
      </w:divBdr>
    </w:div>
    <w:div w:id="352414501">
      <w:bodyDiv w:val="1"/>
      <w:marLeft w:val="0"/>
      <w:marRight w:val="0"/>
      <w:marTop w:val="0"/>
      <w:marBottom w:val="0"/>
      <w:divBdr>
        <w:top w:val="none" w:sz="0" w:space="0" w:color="auto"/>
        <w:left w:val="none" w:sz="0" w:space="0" w:color="auto"/>
        <w:bottom w:val="none" w:sz="0" w:space="0" w:color="auto"/>
        <w:right w:val="none" w:sz="0" w:space="0" w:color="auto"/>
      </w:divBdr>
    </w:div>
    <w:div w:id="364403247">
      <w:bodyDiv w:val="1"/>
      <w:marLeft w:val="0"/>
      <w:marRight w:val="0"/>
      <w:marTop w:val="0"/>
      <w:marBottom w:val="0"/>
      <w:divBdr>
        <w:top w:val="none" w:sz="0" w:space="0" w:color="auto"/>
        <w:left w:val="none" w:sz="0" w:space="0" w:color="auto"/>
        <w:bottom w:val="none" w:sz="0" w:space="0" w:color="auto"/>
        <w:right w:val="none" w:sz="0" w:space="0" w:color="auto"/>
      </w:divBdr>
      <w:divsChild>
        <w:div w:id="6950857">
          <w:marLeft w:val="0"/>
          <w:marRight w:val="0"/>
          <w:marTop w:val="0"/>
          <w:marBottom w:val="0"/>
          <w:divBdr>
            <w:top w:val="none" w:sz="0" w:space="0" w:color="auto"/>
            <w:left w:val="none" w:sz="0" w:space="0" w:color="auto"/>
            <w:bottom w:val="none" w:sz="0" w:space="0" w:color="auto"/>
            <w:right w:val="none" w:sz="0" w:space="0" w:color="auto"/>
          </w:divBdr>
        </w:div>
      </w:divsChild>
    </w:div>
    <w:div w:id="421529993">
      <w:bodyDiv w:val="1"/>
      <w:marLeft w:val="0"/>
      <w:marRight w:val="0"/>
      <w:marTop w:val="0"/>
      <w:marBottom w:val="0"/>
      <w:divBdr>
        <w:top w:val="none" w:sz="0" w:space="0" w:color="auto"/>
        <w:left w:val="none" w:sz="0" w:space="0" w:color="auto"/>
        <w:bottom w:val="none" w:sz="0" w:space="0" w:color="auto"/>
        <w:right w:val="none" w:sz="0" w:space="0" w:color="auto"/>
      </w:divBdr>
      <w:divsChild>
        <w:div w:id="1021201868">
          <w:marLeft w:val="0"/>
          <w:marRight w:val="0"/>
          <w:marTop w:val="0"/>
          <w:marBottom w:val="0"/>
          <w:divBdr>
            <w:top w:val="none" w:sz="0" w:space="0" w:color="auto"/>
            <w:left w:val="none" w:sz="0" w:space="0" w:color="auto"/>
            <w:bottom w:val="none" w:sz="0" w:space="0" w:color="auto"/>
            <w:right w:val="none" w:sz="0" w:space="0" w:color="auto"/>
          </w:divBdr>
        </w:div>
      </w:divsChild>
    </w:div>
    <w:div w:id="512376300">
      <w:bodyDiv w:val="1"/>
      <w:marLeft w:val="0"/>
      <w:marRight w:val="0"/>
      <w:marTop w:val="0"/>
      <w:marBottom w:val="0"/>
      <w:divBdr>
        <w:top w:val="none" w:sz="0" w:space="0" w:color="auto"/>
        <w:left w:val="none" w:sz="0" w:space="0" w:color="auto"/>
        <w:bottom w:val="none" w:sz="0" w:space="0" w:color="auto"/>
        <w:right w:val="none" w:sz="0" w:space="0" w:color="auto"/>
      </w:divBdr>
      <w:divsChild>
        <w:div w:id="844515748">
          <w:marLeft w:val="360"/>
          <w:marRight w:val="0"/>
          <w:marTop w:val="200"/>
          <w:marBottom w:val="0"/>
          <w:divBdr>
            <w:top w:val="none" w:sz="0" w:space="0" w:color="auto"/>
            <w:left w:val="none" w:sz="0" w:space="0" w:color="auto"/>
            <w:bottom w:val="none" w:sz="0" w:space="0" w:color="auto"/>
            <w:right w:val="none" w:sz="0" w:space="0" w:color="auto"/>
          </w:divBdr>
        </w:div>
        <w:div w:id="607195815">
          <w:marLeft w:val="1080"/>
          <w:marRight w:val="0"/>
          <w:marTop w:val="100"/>
          <w:marBottom w:val="0"/>
          <w:divBdr>
            <w:top w:val="none" w:sz="0" w:space="0" w:color="auto"/>
            <w:left w:val="none" w:sz="0" w:space="0" w:color="auto"/>
            <w:bottom w:val="none" w:sz="0" w:space="0" w:color="auto"/>
            <w:right w:val="none" w:sz="0" w:space="0" w:color="auto"/>
          </w:divBdr>
        </w:div>
        <w:div w:id="1132867174">
          <w:marLeft w:val="1080"/>
          <w:marRight w:val="0"/>
          <w:marTop w:val="100"/>
          <w:marBottom w:val="0"/>
          <w:divBdr>
            <w:top w:val="none" w:sz="0" w:space="0" w:color="auto"/>
            <w:left w:val="none" w:sz="0" w:space="0" w:color="auto"/>
            <w:bottom w:val="none" w:sz="0" w:space="0" w:color="auto"/>
            <w:right w:val="none" w:sz="0" w:space="0" w:color="auto"/>
          </w:divBdr>
        </w:div>
        <w:div w:id="144705824">
          <w:marLeft w:val="1080"/>
          <w:marRight w:val="0"/>
          <w:marTop w:val="100"/>
          <w:marBottom w:val="0"/>
          <w:divBdr>
            <w:top w:val="none" w:sz="0" w:space="0" w:color="auto"/>
            <w:left w:val="none" w:sz="0" w:space="0" w:color="auto"/>
            <w:bottom w:val="none" w:sz="0" w:space="0" w:color="auto"/>
            <w:right w:val="none" w:sz="0" w:space="0" w:color="auto"/>
          </w:divBdr>
        </w:div>
      </w:divsChild>
    </w:div>
    <w:div w:id="522742571">
      <w:bodyDiv w:val="1"/>
      <w:marLeft w:val="0"/>
      <w:marRight w:val="0"/>
      <w:marTop w:val="0"/>
      <w:marBottom w:val="0"/>
      <w:divBdr>
        <w:top w:val="none" w:sz="0" w:space="0" w:color="auto"/>
        <w:left w:val="none" w:sz="0" w:space="0" w:color="auto"/>
        <w:bottom w:val="none" w:sz="0" w:space="0" w:color="auto"/>
        <w:right w:val="none" w:sz="0" w:space="0" w:color="auto"/>
      </w:divBdr>
    </w:div>
    <w:div w:id="571964453">
      <w:bodyDiv w:val="1"/>
      <w:marLeft w:val="0"/>
      <w:marRight w:val="0"/>
      <w:marTop w:val="0"/>
      <w:marBottom w:val="0"/>
      <w:divBdr>
        <w:top w:val="none" w:sz="0" w:space="0" w:color="auto"/>
        <w:left w:val="none" w:sz="0" w:space="0" w:color="auto"/>
        <w:bottom w:val="none" w:sz="0" w:space="0" w:color="auto"/>
        <w:right w:val="none" w:sz="0" w:space="0" w:color="auto"/>
      </w:divBdr>
    </w:div>
    <w:div w:id="584999027">
      <w:bodyDiv w:val="1"/>
      <w:marLeft w:val="0"/>
      <w:marRight w:val="0"/>
      <w:marTop w:val="0"/>
      <w:marBottom w:val="0"/>
      <w:divBdr>
        <w:top w:val="none" w:sz="0" w:space="0" w:color="auto"/>
        <w:left w:val="none" w:sz="0" w:space="0" w:color="auto"/>
        <w:bottom w:val="none" w:sz="0" w:space="0" w:color="auto"/>
        <w:right w:val="none" w:sz="0" w:space="0" w:color="auto"/>
      </w:divBdr>
    </w:div>
    <w:div w:id="633289744">
      <w:bodyDiv w:val="1"/>
      <w:marLeft w:val="0"/>
      <w:marRight w:val="0"/>
      <w:marTop w:val="0"/>
      <w:marBottom w:val="0"/>
      <w:divBdr>
        <w:top w:val="none" w:sz="0" w:space="0" w:color="auto"/>
        <w:left w:val="none" w:sz="0" w:space="0" w:color="auto"/>
        <w:bottom w:val="none" w:sz="0" w:space="0" w:color="auto"/>
        <w:right w:val="none" w:sz="0" w:space="0" w:color="auto"/>
      </w:divBdr>
    </w:div>
    <w:div w:id="657074325">
      <w:bodyDiv w:val="1"/>
      <w:marLeft w:val="0"/>
      <w:marRight w:val="0"/>
      <w:marTop w:val="0"/>
      <w:marBottom w:val="0"/>
      <w:divBdr>
        <w:top w:val="none" w:sz="0" w:space="0" w:color="auto"/>
        <w:left w:val="none" w:sz="0" w:space="0" w:color="auto"/>
        <w:bottom w:val="none" w:sz="0" w:space="0" w:color="auto"/>
        <w:right w:val="none" w:sz="0" w:space="0" w:color="auto"/>
      </w:divBdr>
      <w:divsChild>
        <w:div w:id="1221399668">
          <w:marLeft w:val="0"/>
          <w:marRight w:val="0"/>
          <w:marTop w:val="0"/>
          <w:marBottom w:val="0"/>
          <w:divBdr>
            <w:top w:val="none" w:sz="0" w:space="0" w:color="auto"/>
            <w:left w:val="none" w:sz="0" w:space="0" w:color="auto"/>
            <w:bottom w:val="none" w:sz="0" w:space="0" w:color="auto"/>
            <w:right w:val="none" w:sz="0" w:space="0" w:color="auto"/>
          </w:divBdr>
        </w:div>
      </w:divsChild>
    </w:div>
    <w:div w:id="682515121">
      <w:bodyDiv w:val="1"/>
      <w:marLeft w:val="0"/>
      <w:marRight w:val="0"/>
      <w:marTop w:val="0"/>
      <w:marBottom w:val="0"/>
      <w:divBdr>
        <w:top w:val="none" w:sz="0" w:space="0" w:color="auto"/>
        <w:left w:val="none" w:sz="0" w:space="0" w:color="auto"/>
        <w:bottom w:val="none" w:sz="0" w:space="0" w:color="auto"/>
        <w:right w:val="none" w:sz="0" w:space="0" w:color="auto"/>
      </w:divBdr>
    </w:div>
    <w:div w:id="765420859">
      <w:bodyDiv w:val="1"/>
      <w:marLeft w:val="0"/>
      <w:marRight w:val="0"/>
      <w:marTop w:val="0"/>
      <w:marBottom w:val="0"/>
      <w:divBdr>
        <w:top w:val="none" w:sz="0" w:space="0" w:color="auto"/>
        <w:left w:val="none" w:sz="0" w:space="0" w:color="auto"/>
        <w:bottom w:val="none" w:sz="0" w:space="0" w:color="auto"/>
        <w:right w:val="none" w:sz="0" w:space="0" w:color="auto"/>
      </w:divBdr>
      <w:divsChild>
        <w:div w:id="1337730425">
          <w:marLeft w:val="0"/>
          <w:marRight w:val="0"/>
          <w:marTop w:val="0"/>
          <w:marBottom w:val="0"/>
          <w:divBdr>
            <w:top w:val="none" w:sz="0" w:space="0" w:color="auto"/>
            <w:left w:val="none" w:sz="0" w:space="0" w:color="auto"/>
            <w:bottom w:val="none" w:sz="0" w:space="0" w:color="auto"/>
            <w:right w:val="none" w:sz="0" w:space="0" w:color="auto"/>
          </w:divBdr>
        </w:div>
      </w:divsChild>
    </w:div>
    <w:div w:id="808746203">
      <w:bodyDiv w:val="1"/>
      <w:marLeft w:val="0"/>
      <w:marRight w:val="0"/>
      <w:marTop w:val="0"/>
      <w:marBottom w:val="0"/>
      <w:divBdr>
        <w:top w:val="none" w:sz="0" w:space="0" w:color="auto"/>
        <w:left w:val="none" w:sz="0" w:space="0" w:color="auto"/>
        <w:bottom w:val="none" w:sz="0" w:space="0" w:color="auto"/>
        <w:right w:val="none" w:sz="0" w:space="0" w:color="auto"/>
      </w:divBdr>
      <w:divsChild>
        <w:div w:id="342248915">
          <w:marLeft w:val="0"/>
          <w:marRight w:val="0"/>
          <w:marTop w:val="0"/>
          <w:marBottom w:val="0"/>
          <w:divBdr>
            <w:top w:val="none" w:sz="0" w:space="0" w:color="auto"/>
            <w:left w:val="none" w:sz="0" w:space="0" w:color="auto"/>
            <w:bottom w:val="none" w:sz="0" w:space="0" w:color="auto"/>
            <w:right w:val="none" w:sz="0" w:space="0" w:color="auto"/>
          </w:divBdr>
        </w:div>
      </w:divsChild>
    </w:div>
    <w:div w:id="816073691">
      <w:bodyDiv w:val="1"/>
      <w:marLeft w:val="0"/>
      <w:marRight w:val="0"/>
      <w:marTop w:val="0"/>
      <w:marBottom w:val="0"/>
      <w:divBdr>
        <w:top w:val="none" w:sz="0" w:space="0" w:color="auto"/>
        <w:left w:val="none" w:sz="0" w:space="0" w:color="auto"/>
        <w:bottom w:val="none" w:sz="0" w:space="0" w:color="auto"/>
        <w:right w:val="none" w:sz="0" w:space="0" w:color="auto"/>
      </w:divBdr>
    </w:div>
    <w:div w:id="820928369">
      <w:bodyDiv w:val="1"/>
      <w:marLeft w:val="0"/>
      <w:marRight w:val="0"/>
      <w:marTop w:val="0"/>
      <w:marBottom w:val="0"/>
      <w:divBdr>
        <w:top w:val="none" w:sz="0" w:space="0" w:color="auto"/>
        <w:left w:val="none" w:sz="0" w:space="0" w:color="auto"/>
        <w:bottom w:val="none" w:sz="0" w:space="0" w:color="auto"/>
        <w:right w:val="none" w:sz="0" w:space="0" w:color="auto"/>
      </w:divBdr>
      <w:divsChild>
        <w:div w:id="316999665">
          <w:marLeft w:val="0"/>
          <w:marRight w:val="0"/>
          <w:marTop w:val="0"/>
          <w:marBottom w:val="0"/>
          <w:divBdr>
            <w:top w:val="none" w:sz="0" w:space="0" w:color="auto"/>
            <w:left w:val="none" w:sz="0" w:space="0" w:color="auto"/>
            <w:bottom w:val="none" w:sz="0" w:space="0" w:color="auto"/>
            <w:right w:val="none" w:sz="0" w:space="0" w:color="auto"/>
          </w:divBdr>
        </w:div>
      </w:divsChild>
    </w:div>
    <w:div w:id="821626285">
      <w:bodyDiv w:val="1"/>
      <w:marLeft w:val="0"/>
      <w:marRight w:val="0"/>
      <w:marTop w:val="0"/>
      <w:marBottom w:val="0"/>
      <w:divBdr>
        <w:top w:val="none" w:sz="0" w:space="0" w:color="auto"/>
        <w:left w:val="none" w:sz="0" w:space="0" w:color="auto"/>
        <w:bottom w:val="none" w:sz="0" w:space="0" w:color="auto"/>
        <w:right w:val="none" w:sz="0" w:space="0" w:color="auto"/>
      </w:divBdr>
    </w:div>
    <w:div w:id="867062308">
      <w:bodyDiv w:val="1"/>
      <w:marLeft w:val="0"/>
      <w:marRight w:val="0"/>
      <w:marTop w:val="0"/>
      <w:marBottom w:val="0"/>
      <w:divBdr>
        <w:top w:val="none" w:sz="0" w:space="0" w:color="auto"/>
        <w:left w:val="none" w:sz="0" w:space="0" w:color="auto"/>
        <w:bottom w:val="none" w:sz="0" w:space="0" w:color="auto"/>
        <w:right w:val="none" w:sz="0" w:space="0" w:color="auto"/>
      </w:divBdr>
      <w:divsChild>
        <w:div w:id="282659182">
          <w:marLeft w:val="360"/>
          <w:marRight w:val="0"/>
          <w:marTop w:val="200"/>
          <w:marBottom w:val="0"/>
          <w:divBdr>
            <w:top w:val="none" w:sz="0" w:space="0" w:color="auto"/>
            <w:left w:val="none" w:sz="0" w:space="0" w:color="auto"/>
            <w:bottom w:val="none" w:sz="0" w:space="0" w:color="auto"/>
            <w:right w:val="none" w:sz="0" w:space="0" w:color="auto"/>
          </w:divBdr>
        </w:div>
        <w:div w:id="2054231744">
          <w:marLeft w:val="360"/>
          <w:marRight w:val="0"/>
          <w:marTop w:val="200"/>
          <w:marBottom w:val="0"/>
          <w:divBdr>
            <w:top w:val="none" w:sz="0" w:space="0" w:color="auto"/>
            <w:left w:val="none" w:sz="0" w:space="0" w:color="auto"/>
            <w:bottom w:val="none" w:sz="0" w:space="0" w:color="auto"/>
            <w:right w:val="none" w:sz="0" w:space="0" w:color="auto"/>
          </w:divBdr>
        </w:div>
        <w:div w:id="287785987">
          <w:marLeft w:val="360"/>
          <w:marRight w:val="0"/>
          <w:marTop w:val="200"/>
          <w:marBottom w:val="0"/>
          <w:divBdr>
            <w:top w:val="none" w:sz="0" w:space="0" w:color="auto"/>
            <w:left w:val="none" w:sz="0" w:space="0" w:color="auto"/>
            <w:bottom w:val="none" w:sz="0" w:space="0" w:color="auto"/>
            <w:right w:val="none" w:sz="0" w:space="0" w:color="auto"/>
          </w:divBdr>
        </w:div>
        <w:div w:id="862086399">
          <w:marLeft w:val="360"/>
          <w:marRight w:val="0"/>
          <w:marTop w:val="200"/>
          <w:marBottom w:val="0"/>
          <w:divBdr>
            <w:top w:val="none" w:sz="0" w:space="0" w:color="auto"/>
            <w:left w:val="none" w:sz="0" w:space="0" w:color="auto"/>
            <w:bottom w:val="none" w:sz="0" w:space="0" w:color="auto"/>
            <w:right w:val="none" w:sz="0" w:space="0" w:color="auto"/>
          </w:divBdr>
        </w:div>
        <w:div w:id="935793631">
          <w:marLeft w:val="360"/>
          <w:marRight w:val="0"/>
          <w:marTop w:val="200"/>
          <w:marBottom w:val="0"/>
          <w:divBdr>
            <w:top w:val="none" w:sz="0" w:space="0" w:color="auto"/>
            <w:left w:val="none" w:sz="0" w:space="0" w:color="auto"/>
            <w:bottom w:val="none" w:sz="0" w:space="0" w:color="auto"/>
            <w:right w:val="none" w:sz="0" w:space="0" w:color="auto"/>
          </w:divBdr>
        </w:div>
        <w:div w:id="2101482318">
          <w:marLeft w:val="360"/>
          <w:marRight w:val="0"/>
          <w:marTop w:val="200"/>
          <w:marBottom w:val="0"/>
          <w:divBdr>
            <w:top w:val="none" w:sz="0" w:space="0" w:color="auto"/>
            <w:left w:val="none" w:sz="0" w:space="0" w:color="auto"/>
            <w:bottom w:val="none" w:sz="0" w:space="0" w:color="auto"/>
            <w:right w:val="none" w:sz="0" w:space="0" w:color="auto"/>
          </w:divBdr>
        </w:div>
      </w:divsChild>
    </w:div>
    <w:div w:id="886530327">
      <w:bodyDiv w:val="1"/>
      <w:marLeft w:val="0"/>
      <w:marRight w:val="0"/>
      <w:marTop w:val="0"/>
      <w:marBottom w:val="0"/>
      <w:divBdr>
        <w:top w:val="none" w:sz="0" w:space="0" w:color="auto"/>
        <w:left w:val="none" w:sz="0" w:space="0" w:color="auto"/>
        <w:bottom w:val="none" w:sz="0" w:space="0" w:color="auto"/>
        <w:right w:val="none" w:sz="0" w:space="0" w:color="auto"/>
      </w:divBdr>
    </w:div>
    <w:div w:id="888687713">
      <w:bodyDiv w:val="1"/>
      <w:marLeft w:val="0"/>
      <w:marRight w:val="0"/>
      <w:marTop w:val="0"/>
      <w:marBottom w:val="0"/>
      <w:divBdr>
        <w:top w:val="none" w:sz="0" w:space="0" w:color="auto"/>
        <w:left w:val="none" w:sz="0" w:space="0" w:color="auto"/>
        <w:bottom w:val="none" w:sz="0" w:space="0" w:color="auto"/>
        <w:right w:val="none" w:sz="0" w:space="0" w:color="auto"/>
      </w:divBdr>
      <w:divsChild>
        <w:div w:id="1121268234">
          <w:marLeft w:val="360"/>
          <w:marRight w:val="0"/>
          <w:marTop w:val="200"/>
          <w:marBottom w:val="0"/>
          <w:divBdr>
            <w:top w:val="none" w:sz="0" w:space="0" w:color="auto"/>
            <w:left w:val="none" w:sz="0" w:space="0" w:color="auto"/>
            <w:bottom w:val="none" w:sz="0" w:space="0" w:color="auto"/>
            <w:right w:val="none" w:sz="0" w:space="0" w:color="auto"/>
          </w:divBdr>
        </w:div>
        <w:div w:id="928654767">
          <w:marLeft w:val="360"/>
          <w:marRight w:val="0"/>
          <w:marTop w:val="200"/>
          <w:marBottom w:val="0"/>
          <w:divBdr>
            <w:top w:val="none" w:sz="0" w:space="0" w:color="auto"/>
            <w:left w:val="none" w:sz="0" w:space="0" w:color="auto"/>
            <w:bottom w:val="none" w:sz="0" w:space="0" w:color="auto"/>
            <w:right w:val="none" w:sz="0" w:space="0" w:color="auto"/>
          </w:divBdr>
        </w:div>
        <w:div w:id="1295863663">
          <w:marLeft w:val="360"/>
          <w:marRight w:val="0"/>
          <w:marTop w:val="200"/>
          <w:marBottom w:val="0"/>
          <w:divBdr>
            <w:top w:val="none" w:sz="0" w:space="0" w:color="auto"/>
            <w:left w:val="none" w:sz="0" w:space="0" w:color="auto"/>
            <w:bottom w:val="none" w:sz="0" w:space="0" w:color="auto"/>
            <w:right w:val="none" w:sz="0" w:space="0" w:color="auto"/>
          </w:divBdr>
        </w:div>
        <w:div w:id="1815949905">
          <w:marLeft w:val="360"/>
          <w:marRight w:val="0"/>
          <w:marTop w:val="200"/>
          <w:marBottom w:val="0"/>
          <w:divBdr>
            <w:top w:val="none" w:sz="0" w:space="0" w:color="auto"/>
            <w:left w:val="none" w:sz="0" w:space="0" w:color="auto"/>
            <w:bottom w:val="none" w:sz="0" w:space="0" w:color="auto"/>
            <w:right w:val="none" w:sz="0" w:space="0" w:color="auto"/>
          </w:divBdr>
        </w:div>
        <w:div w:id="1322779930">
          <w:marLeft w:val="360"/>
          <w:marRight w:val="0"/>
          <w:marTop w:val="200"/>
          <w:marBottom w:val="0"/>
          <w:divBdr>
            <w:top w:val="none" w:sz="0" w:space="0" w:color="auto"/>
            <w:left w:val="none" w:sz="0" w:space="0" w:color="auto"/>
            <w:bottom w:val="none" w:sz="0" w:space="0" w:color="auto"/>
            <w:right w:val="none" w:sz="0" w:space="0" w:color="auto"/>
          </w:divBdr>
        </w:div>
      </w:divsChild>
    </w:div>
    <w:div w:id="942684004">
      <w:bodyDiv w:val="1"/>
      <w:marLeft w:val="0"/>
      <w:marRight w:val="0"/>
      <w:marTop w:val="0"/>
      <w:marBottom w:val="0"/>
      <w:divBdr>
        <w:top w:val="none" w:sz="0" w:space="0" w:color="auto"/>
        <w:left w:val="none" w:sz="0" w:space="0" w:color="auto"/>
        <w:bottom w:val="none" w:sz="0" w:space="0" w:color="auto"/>
        <w:right w:val="none" w:sz="0" w:space="0" w:color="auto"/>
      </w:divBdr>
    </w:div>
    <w:div w:id="998966180">
      <w:bodyDiv w:val="1"/>
      <w:marLeft w:val="0"/>
      <w:marRight w:val="0"/>
      <w:marTop w:val="0"/>
      <w:marBottom w:val="0"/>
      <w:divBdr>
        <w:top w:val="none" w:sz="0" w:space="0" w:color="auto"/>
        <w:left w:val="none" w:sz="0" w:space="0" w:color="auto"/>
        <w:bottom w:val="none" w:sz="0" w:space="0" w:color="auto"/>
        <w:right w:val="none" w:sz="0" w:space="0" w:color="auto"/>
      </w:divBdr>
      <w:divsChild>
        <w:div w:id="1324430433">
          <w:marLeft w:val="360"/>
          <w:marRight w:val="0"/>
          <w:marTop w:val="200"/>
          <w:marBottom w:val="0"/>
          <w:divBdr>
            <w:top w:val="none" w:sz="0" w:space="0" w:color="auto"/>
            <w:left w:val="none" w:sz="0" w:space="0" w:color="auto"/>
            <w:bottom w:val="none" w:sz="0" w:space="0" w:color="auto"/>
            <w:right w:val="none" w:sz="0" w:space="0" w:color="auto"/>
          </w:divBdr>
        </w:div>
        <w:div w:id="2079134755">
          <w:marLeft w:val="360"/>
          <w:marRight w:val="0"/>
          <w:marTop w:val="200"/>
          <w:marBottom w:val="0"/>
          <w:divBdr>
            <w:top w:val="none" w:sz="0" w:space="0" w:color="auto"/>
            <w:left w:val="none" w:sz="0" w:space="0" w:color="auto"/>
            <w:bottom w:val="none" w:sz="0" w:space="0" w:color="auto"/>
            <w:right w:val="none" w:sz="0" w:space="0" w:color="auto"/>
          </w:divBdr>
        </w:div>
        <w:div w:id="1106076608">
          <w:marLeft w:val="360"/>
          <w:marRight w:val="0"/>
          <w:marTop w:val="200"/>
          <w:marBottom w:val="0"/>
          <w:divBdr>
            <w:top w:val="none" w:sz="0" w:space="0" w:color="auto"/>
            <w:left w:val="none" w:sz="0" w:space="0" w:color="auto"/>
            <w:bottom w:val="none" w:sz="0" w:space="0" w:color="auto"/>
            <w:right w:val="none" w:sz="0" w:space="0" w:color="auto"/>
          </w:divBdr>
        </w:div>
        <w:div w:id="677384925">
          <w:marLeft w:val="360"/>
          <w:marRight w:val="0"/>
          <w:marTop w:val="200"/>
          <w:marBottom w:val="0"/>
          <w:divBdr>
            <w:top w:val="none" w:sz="0" w:space="0" w:color="auto"/>
            <w:left w:val="none" w:sz="0" w:space="0" w:color="auto"/>
            <w:bottom w:val="none" w:sz="0" w:space="0" w:color="auto"/>
            <w:right w:val="none" w:sz="0" w:space="0" w:color="auto"/>
          </w:divBdr>
        </w:div>
      </w:divsChild>
    </w:div>
    <w:div w:id="1062220593">
      <w:bodyDiv w:val="1"/>
      <w:marLeft w:val="0"/>
      <w:marRight w:val="0"/>
      <w:marTop w:val="0"/>
      <w:marBottom w:val="0"/>
      <w:divBdr>
        <w:top w:val="none" w:sz="0" w:space="0" w:color="auto"/>
        <w:left w:val="none" w:sz="0" w:space="0" w:color="auto"/>
        <w:bottom w:val="none" w:sz="0" w:space="0" w:color="auto"/>
        <w:right w:val="none" w:sz="0" w:space="0" w:color="auto"/>
      </w:divBdr>
    </w:div>
    <w:div w:id="1146700279">
      <w:bodyDiv w:val="1"/>
      <w:marLeft w:val="0"/>
      <w:marRight w:val="0"/>
      <w:marTop w:val="0"/>
      <w:marBottom w:val="0"/>
      <w:divBdr>
        <w:top w:val="none" w:sz="0" w:space="0" w:color="auto"/>
        <w:left w:val="none" w:sz="0" w:space="0" w:color="auto"/>
        <w:bottom w:val="none" w:sz="0" w:space="0" w:color="auto"/>
        <w:right w:val="none" w:sz="0" w:space="0" w:color="auto"/>
      </w:divBdr>
    </w:div>
    <w:div w:id="1169757773">
      <w:bodyDiv w:val="1"/>
      <w:marLeft w:val="0"/>
      <w:marRight w:val="0"/>
      <w:marTop w:val="0"/>
      <w:marBottom w:val="0"/>
      <w:divBdr>
        <w:top w:val="none" w:sz="0" w:space="0" w:color="auto"/>
        <w:left w:val="none" w:sz="0" w:space="0" w:color="auto"/>
        <w:bottom w:val="none" w:sz="0" w:space="0" w:color="auto"/>
        <w:right w:val="none" w:sz="0" w:space="0" w:color="auto"/>
      </w:divBdr>
    </w:div>
    <w:div w:id="1309436647">
      <w:bodyDiv w:val="1"/>
      <w:marLeft w:val="0"/>
      <w:marRight w:val="0"/>
      <w:marTop w:val="0"/>
      <w:marBottom w:val="0"/>
      <w:divBdr>
        <w:top w:val="none" w:sz="0" w:space="0" w:color="auto"/>
        <w:left w:val="none" w:sz="0" w:space="0" w:color="auto"/>
        <w:bottom w:val="none" w:sz="0" w:space="0" w:color="auto"/>
        <w:right w:val="none" w:sz="0" w:space="0" w:color="auto"/>
      </w:divBdr>
      <w:divsChild>
        <w:div w:id="2064402923">
          <w:marLeft w:val="0"/>
          <w:marRight w:val="0"/>
          <w:marTop w:val="0"/>
          <w:marBottom w:val="0"/>
          <w:divBdr>
            <w:top w:val="none" w:sz="0" w:space="0" w:color="auto"/>
            <w:left w:val="none" w:sz="0" w:space="0" w:color="auto"/>
            <w:bottom w:val="none" w:sz="0" w:space="0" w:color="auto"/>
            <w:right w:val="none" w:sz="0" w:space="0" w:color="auto"/>
          </w:divBdr>
        </w:div>
      </w:divsChild>
    </w:div>
    <w:div w:id="1311906892">
      <w:bodyDiv w:val="1"/>
      <w:marLeft w:val="0"/>
      <w:marRight w:val="0"/>
      <w:marTop w:val="0"/>
      <w:marBottom w:val="0"/>
      <w:divBdr>
        <w:top w:val="none" w:sz="0" w:space="0" w:color="auto"/>
        <w:left w:val="none" w:sz="0" w:space="0" w:color="auto"/>
        <w:bottom w:val="none" w:sz="0" w:space="0" w:color="auto"/>
        <w:right w:val="none" w:sz="0" w:space="0" w:color="auto"/>
      </w:divBdr>
      <w:divsChild>
        <w:div w:id="374820204">
          <w:marLeft w:val="0"/>
          <w:marRight w:val="0"/>
          <w:marTop w:val="0"/>
          <w:marBottom w:val="0"/>
          <w:divBdr>
            <w:top w:val="none" w:sz="0" w:space="0" w:color="auto"/>
            <w:left w:val="none" w:sz="0" w:space="0" w:color="auto"/>
            <w:bottom w:val="none" w:sz="0" w:space="0" w:color="auto"/>
            <w:right w:val="none" w:sz="0" w:space="0" w:color="auto"/>
          </w:divBdr>
        </w:div>
      </w:divsChild>
    </w:div>
    <w:div w:id="1337340088">
      <w:bodyDiv w:val="1"/>
      <w:marLeft w:val="0"/>
      <w:marRight w:val="0"/>
      <w:marTop w:val="0"/>
      <w:marBottom w:val="0"/>
      <w:divBdr>
        <w:top w:val="none" w:sz="0" w:space="0" w:color="auto"/>
        <w:left w:val="none" w:sz="0" w:space="0" w:color="auto"/>
        <w:bottom w:val="none" w:sz="0" w:space="0" w:color="auto"/>
        <w:right w:val="none" w:sz="0" w:space="0" w:color="auto"/>
      </w:divBdr>
      <w:divsChild>
        <w:div w:id="1379550086">
          <w:marLeft w:val="360"/>
          <w:marRight w:val="0"/>
          <w:marTop w:val="200"/>
          <w:marBottom w:val="0"/>
          <w:divBdr>
            <w:top w:val="none" w:sz="0" w:space="0" w:color="auto"/>
            <w:left w:val="none" w:sz="0" w:space="0" w:color="auto"/>
            <w:bottom w:val="none" w:sz="0" w:space="0" w:color="auto"/>
            <w:right w:val="none" w:sz="0" w:space="0" w:color="auto"/>
          </w:divBdr>
        </w:div>
        <w:div w:id="880751494">
          <w:marLeft w:val="360"/>
          <w:marRight w:val="0"/>
          <w:marTop w:val="200"/>
          <w:marBottom w:val="0"/>
          <w:divBdr>
            <w:top w:val="none" w:sz="0" w:space="0" w:color="auto"/>
            <w:left w:val="none" w:sz="0" w:space="0" w:color="auto"/>
            <w:bottom w:val="none" w:sz="0" w:space="0" w:color="auto"/>
            <w:right w:val="none" w:sz="0" w:space="0" w:color="auto"/>
          </w:divBdr>
        </w:div>
        <w:div w:id="810245517">
          <w:marLeft w:val="360"/>
          <w:marRight w:val="0"/>
          <w:marTop w:val="200"/>
          <w:marBottom w:val="0"/>
          <w:divBdr>
            <w:top w:val="none" w:sz="0" w:space="0" w:color="auto"/>
            <w:left w:val="none" w:sz="0" w:space="0" w:color="auto"/>
            <w:bottom w:val="none" w:sz="0" w:space="0" w:color="auto"/>
            <w:right w:val="none" w:sz="0" w:space="0" w:color="auto"/>
          </w:divBdr>
        </w:div>
        <w:div w:id="1077165743">
          <w:marLeft w:val="360"/>
          <w:marRight w:val="0"/>
          <w:marTop w:val="200"/>
          <w:marBottom w:val="0"/>
          <w:divBdr>
            <w:top w:val="none" w:sz="0" w:space="0" w:color="auto"/>
            <w:left w:val="none" w:sz="0" w:space="0" w:color="auto"/>
            <w:bottom w:val="none" w:sz="0" w:space="0" w:color="auto"/>
            <w:right w:val="none" w:sz="0" w:space="0" w:color="auto"/>
          </w:divBdr>
        </w:div>
        <w:div w:id="653215404">
          <w:marLeft w:val="360"/>
          <w:marRight w:val="0"/>
          <w:marTop w:val="200"/>
          <w:marBottom w:val="0"/>
          <w:divBdr>
            <w:top w:val="none" w:sz="0" w:space="0" w:color="auto"/>
            <w:left w:val="none" w:sz="0" w:space="0" w:color="auto"/>
            <w:bottom w:val="none" w:sz="0" w:space="0" w:color="auto"/>
            <w:right w:val="none" w:sz="0" w:space="0" w:color="auto"/>
          </w:divBdr>
        </w:div>
      </w:divsChild>
    </w:div>
    <w:div w:id="1350107547">
      <w:bodyDiv w:val="1"/>
      <w:marLeft w:val="0"/>
      <w:marRight w:val="0"/>
      <w:marTop w:val="0"/>
      <w:marBottom w:val="0"/>
      <w:divBdr>
        <w:top w:val="none" w:sz="0" w:space="0" w:color="auto"/>
        <w:left w:val="none" w:sz="0" w:space="0" w:color="auto"/>
        <w:bottom w:val="none" w:sz="0" w:space="0" w:color="auto"/>
        <w:right w:val="none" w:sz="0" w:space="0" w:color="auto"/>
      </w:divBdr>
    </w:div>
    <w:div w:id="1429546348">
      <w:bodyDiv w:val="1"/>
      <w:marLeft w:val="0"/>
      <w:marRight w:val="0"/>
      <w:marTop w:val="0"/>
      <w:marBottom w:val="0"/>
      <w:divBdr>
        <w:top w:val="none" w:sz="0" w:space="0" w:color="auto"/>
        <w:left w:val="none" w:sz="0" w:space="0" w:color="auto"/>
        <w:bottom w:val="none" w:sz="0" w:space="0" w:color="auto"/>
        <w:right w:val="none" w:sz="0" w:space="0" w:color="auto"/>
      </w:divBdr>
    </w:div>
    <w:div w:id="1435638766">
      <w:bodyDiv w:val="1"/>
      <w:marLeft w:val="0"/>
      <w:marRight w:val="0"/>
      <w:marTop w:val="0"/>
      <w:marBottom w:val="0"/>
      <w:divBdr>
        <w:top w:val="none" w:sz="0" w:space="0" w:color="auto"/>
        <w:left w:val="none" w:sz="0" w:space="0" w:color="auto"/>
        <w:bottom w:val="none" w:sz="0" w:space="0" w:color="auto"/>
        <w:right w:val="none" w:sz="0" w:space="0" w:color="auto"/>
      </w:divBdr>
    </w:div>
    <w:div w:id="1558282208">
      <w:bodyDiv w:val="1"/>
      <w:marLeft w:val="0"/>
      <w:marRight w:val="0"/>
      <w:marTop w:val="0"/>
      <w:marBottom w:val="0"/>
      <w:divBdr>
        <w:top w:val="none" w:sz="0" w:space="0" w:color="auto"/>
        <w:left w:val="none" w:sz="0" w:space="0" w:color="auto"/>
        <w:bottom w:val="none" w:sz="0" w:space="0" w:color="auto"/>
        <w:right w:val="none" w:sz="0" w:space="0" w:color="auto"/>
      </w:divBdr>
      <w:divsChild>
        <w:div w:id="572589843">
          <w:marLeft w:val="0"/>
          <w:marRight w:val="0"/>
          <w:marTop w:val="0"/>
          <w:marBottom w:val="0"/>
          <w:divBdr>
            <w:top w:val="none" w:sz="0" w:space="0" w:color="auto"/>
            <w:left w:val="none" w:sz="0" w:space="0" w:color="auto"/>
            <w:bottom w:val="none" w:sz="0" w:space="0" w:color="auto"/>
            <w:right w:val="none" w:sz="0" w:space="0" w:color="auto"/>
          </w:divBdr>
        </w:div>
        <w:div w:id="1959408075">
          <w:marLeft w:val="0"/>
          <w:marRight w:val="0"/>
          <w:marTop w:val="0"/>
          <w:marBottom w:val="0"/>
          <w:divBdr>
            <w:top w:val="none" w:sz="0" w:space="0" w:color="auto"/>
            <w:left w:val="none" w:sz="0" w:space="0" w:color="auto"/>
            <w:bottom w:val="none" w:sz="0" w:space="0" w:color="auto"/>
            <w:right w:val="none" w:sz="0" w:space="0" w:color="auto"/>
          </w:divBdr>
        </w:div>
      </w:divsChild>
    </w:div>
    <w:div w:id="1590767914">
      <w:bodyDiv w:val="1"/>
      <w:marLeft w:val="0"/>
      <w:marRight w:val="0"/>
      <w:marTop w:val="0"/>
      <w:marBottom w:val="0"/>
      <w:divBdr>
        <w:top w:val="none" w:sz="0" w:space="0" w:color="auto"/>
        <w:left w:val="none" w:sz="0" w:space="0" w:color="auto"/>
        <w:bottom w:val="none" w:sz="0" w:space="0" w:color="auto"/>
        <w:right w:val="none" w:sz="0" w:space="0" w:color="auto"/>
      </w:divBdr>
    </w:div>
    <w:div w:id="1651521457">
      <w:bodyDiv w:val="1"/>
      <w:marLeft w:val="0"/>
      <w:marRight w:val="0"/>
      <w:marTop w:val="0"/>
      <w:marBottom w:val="0"/>
      <w:divBdr>
        <w:top w:val="none" w:sz="0" w:space="0" w:color="auto"/>
        <w:left w:val="none" w:sz="0" w:space="0" w:color="auto"/>
        <w:bottom w:val="none" w:sz="0" w:space="0" w:color="auto"/>
        <w:right w:val="none" w:sz="0" w:space="0" w:color="auto"/>
      </w:divBdr>
      <w:divsChild>
        <w:div w:id="33191443">
          <w:marLeft w:val="0"/>
          <w:marRight w:val="0"/>
          <w:marTop w:val="0"/>
          <w:marBottom w:val="0"/>
          <w:divBdr>
            <w:top w:val="none" w:sz="0" w:space="0" w:color="auto"/>
            <w:left w:val="none" w:sz="0" w:space="0" w:color="auto"/>
            <w:bottom w:val="none" w:sz="0" w:space="0" w:color="auto"/>
            <w:right w:val="none" w:sz="0" w:space="0" w:color="auto"/>
          </w:divBdr>
        </w:div>
      </w:divsChild>
    </w:div>
    <w:div w:id="1662730440">
      <w:bodyDiv w:val="1"/>
      <w:marLeft w:val="0"/>
      <w:marRight w:val="0"/>
      <w:marTop w:val="0"/>
      <w:marBottom w:val="0"/>
      <w:divBdr>
        <w:top w:val="none" w:sz="0" w:space="0" w:color="auto"/>
        <w:left w:val="none" w:sz="0" w:space="0" w:color="auto"/>
        <w:bottom w:val="none" w:sz="0" w:space="0" w:color="auto"/>
        <w:right w:val="none" w:sz="0" w:space="0" w:color="auto"/>
      </w:divBdr>
      <w:divsChild>
        <w:div w:id="615334601">
          <w:marLeft w:val="0"/>
          <w:marRight w:val="0"/>
          <w:marTop w:val="0"/>
          <w:marBottom w:val="0"/>
          <w:divBdr>
            <w:top w:val="none" w:sz="0" w:space="0" w:color="auto"/>
            <w:left w:val="none" w:sz="0" w:space="0" w:color="auto"/>
            <w:bottom w:val="none" w:sz="0" w:space="0" w:color="auto"/>
            <w:right w:val="none" w:sz="0" w:space="0" w:color="auto"/>
          </w:divBdr>
        </w:div>
        <w:div w:id="184755015">
          <w:marLeft w:val="0"/>
          <w:marRight w:val="0"/>
          <w:marTop w:val="0"/>
          <w:marBottom w:val="0"/>
          <w:divBdr>
            <w:top w:val="none" w:sz="0" w:space="0" w:color="auto"/>
            <w:left w:val="none" w:sz="0" w:space="0" w:color="auto"/>
            <w:bottom w:val="none" w:sz="0" w:space="0" w:color="auto"/>
            <w:right w:val="none" w:sz="0" w:space="0" w:color="auto"/>
          </w:divBdr>
          <w:divsChild>
            <w:div w:id="108927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7142">
      <w:bodyDiv w:val="1"/>
      <w:marLeft w:val="0"/>
      <w:marRight w:val="0"/>
      <w:marTop w:val="0"/>
      <w:marBottom w:val="0"/>
      <w:divBdr>
        <w:top w:val="none" w:sz="0" w:space="0" w:color="auto"/>
        <w:left w:val="none" w:sz="0" w:space="0" w:color="auto"/>
        <w:bottom w:val="none" w:sz="0" w:space="0" w:color="auto"/>
        <w:right w:val="none" w:sz="0" w:space="0" w:color="auto"/>
      </w:divBdr>
      <w:divsChild>
        <w:div w:id="770856428">
          <w:marLeft w:val="0"/>
          <w:marRight w:val="0"/>
          <w:marTop w:val="0"/>
          <w:marBottom w:val="0"/>
          <w:divBdr>
            <w:top w:val="none" w:sz="0" w:space="0" w:color="auto"/>
            <w:left w:val="none" w:sz="0" w:space="0" w:color="auto"/>
            <w:bottom w:val="none" w:sz="0" w:space="0" w:color="auto"/>
            <w:right w:val="none" w:sz="0" w:space="0" w:color="auto"/>
          </w:divBdr>
        </w:div>
      </w:divsChild>
    </w:div>
    <w:div w:id="1830713629">
      <w:bodyDiv w:val="1"/>
      <w:marLeft w:val="0"/>
      <w:marRight w:val="0"/>
      <w:marTop w:val="0"/>
      <w:marBottom w:val="0"/>
      <w:divBdr>
        <w:top w:val="none" w:sz="0" w:space="0" w:color="auto"/>
        <w:left w:val="none" w:sz="0" w:space="0" w:color="auto"/>
        <w:bottom w:val="none" w:sz="0" w:space="0" w:color="auto"/>
        <w:right w:val="none" w:sz="0" w:space="0" w:color="auto"/>
      </w:divBdr>
      <w:divsChild>
        <w:div w:id="1610237986">
          <w:marLeft w:val="0"/>
          <w:marRight w:val="0"/>
          <w:marTop w:val="0"/>
          <w:marBottom w:val="0"/>
          <w:divBdr>
            <w:top w:val="none" w:sz="0" w:space="0" w:color="auto"/>
            <w:left w:val="none" w:sz="0" w:space="0" w:color="auto"/>
            <w:bottom w:val="none" w:sz="0" w:space="0" w:color="auto"/>
            <w:right w:val="none" w:sz="0" w:space="0" w:color="auto"/>
          </w:divBdr>
        </w:div>
      </w:divsChild>
    </w:div>
    <w:div w:id="1847287835">
      <w:bodyDiv w:val="1"/>
      <w:marLeft w:val="0"/>
      <w:marRight w:val="0"/>
      <w:marTop w:val="0"/>
      <w:marBottom w:val="0"/>
      <w:divBdr>
        <w:top w:val="none" w:sz="0" w:space="0" w:color="auto"/>
        <w:left w:val="none" w:sz="0" w:space="0" w:color="auto"/>
        <w:bottom w:val="none" w:sz="0" w:space="0" w:color="auto"/>
        <w:right w:val="none" w:sz="0" w:space="0" w:color="auto"/>
      </w:divBdr>
    </w:div>
    <w:div w:id="1890726567">
      <w:bodyDiv w:val="1"/>
      <w:marLeft w:val="0"/>
      <w:marRight w:val="0"/>
      <w:marTop w:val="0"/>
      <w:marBottom w:val="0"/>
      <w:divBdr>
        <w:top w:val="none" w:sz="0" w:space="0" w:color="auto"/>
        <w:left w:val="none" w:sz="0" w:space="0" w:color="auto"/>
        <w:bottom w:val="none" w:sz="0" w:space="0" w:color="auto"/>
        <w:right w:val="none" w:sz="0" w:space="0" w:color="auto"/>
      </w:divBdr>
      <w:divsChild>
        <w:div w:id="102657104">
          <w:marLeft w:val="0"/>
          <w:marRight w:val="0"/>
          <w:marTop w:val="0"/>
          <w:marBottom w:val="0"/>
          <w:divBdr>
            <w:top w:val="none" w:sz="0" w:space="0" w:color="auto"/>
            <w:left w:val="none" w:sz="0" w:space="0" w:color="auto"/>
            <w:bottom w:val="none" w:sz="0" w:space="0" w:color="auto"/>
            <w:right w:val="none" w:sz="0" w:space="0" w:color="auto"/>
          </w:divBdr>
        </w:div>
      </w:divsChild>
    </w:div>
    <w:div w:id="1943998210">
      <w:bodyDiv w:val="1"/>
      <w:marLeft w:val="0"/>
      <w:marRight w:val="0"/>
      <w:marTop w:val="0"/>
      <w:marBottom w:val="0"/>
      <w:divBdr>
        <w:top w:val="none" w:sz="0" w:space="0" w:color="auto"/>
        <w:left w:val="none" w:sz="0" w:space="0" w:color="auto"/>
        <w:bottom w:val="none" w:sz="0" w:space="0" w:color="auto"/>
        <w:right w:val="none" w:sz="0" w:space="0" w:color="auto"/>
      </w:divBdr>
    </w:div>
    <w:div w:id="1959338955">
      <w:bodyDiv w:val="1"/>
      <w:marLeft w:val="0"/>
      <w:marRight w:val="0"/>
      <w:marTop w:val="0"/>
      <w:marBottom w:val="0"/>
      <w:divBdr>
        <w:top w:val="none" w:sz="0" w:space="0" w:color="auto"/>
        <w:left w:val="none" w:sz="0" w:space="0" w:color="auto"/>
        <w:bottom w:val="none" w:sz="0" w:space="0" w:color="auto"/>
        <w:right w:val="none" w:sz="0" w:space="0" w:color="auto"/>
      </w:divBdr>
    </w:div>
    <w:div w:id="2077896494">
      <w:bodyDiv w:val="1"/>
      <w:marLeft w:val="0"/>
      <w:marRight w:val="0"/>
      <w:marTop w:val="0"/>
      <w:marBottom w:val="0"/>
      <w:divBdr>
        <w:top w:val="none" w:sz="0" w:space="0" w:color="auto"/>
        <w:left w:val="none" w:sz="0" w:space="0" w:color="auto"/>
        <w:bottom w:val="none" w:sz="0" w:space="0" w:color="auto"/>
        <w:right w:val="none" w:sz="0" w:space="0" w:color="auto"/>
      </w:divBdr>
    </w:div>
    <w:div w:id="2079133469">
      <w:bodyDiv w:val="1"/>
      <w:marLeft w:val="0"/>
      <w:marRight w:val="0"/>
      <w:marTop w:val="0"/>
      <w:marBottom w:val="0"/>
      <w:divBdr>
        <w:top w:val="none" w:sz="0" w:space="0" w:color="auto"/>
        <w:left w:val="none" w:sz="0" w:space="0" w:color="auto"/>
        <w:bottom w:val="none" w:sz="0" w:space="0" w:color="auto"/>
        <w:right w:val="none" w:sz="0" w:space="0" w:color="auto"/>
      </w:divBdr>
      <w:divsChild>
        <w:div w:id="1770154979">
          <w:marLeft w:val="0"/>
          <w:marRight w:val="0"/>
          <w:marTop w:val="0"/>
          <w:marBottom w:val="0"/>
          <w:divBdr>
            <w:top w:val="none" w:sz="0" w:space="0" w:color="auto"/>
            <w:left w:val="none" w:sz="0" w:space="0" w:color="auto"/>
            <w:bottom w:val="none" w:sz="0" w:space="0" w:color="auto"/>
            <w:right w:val="none" w:sz="0" w:space="0" w:color="auto"/>
          </w:divBdr>
          <w:divsChild>
            <w:div w:id="1273513294">
              <w:marLeft w:val="0"/>
              <w:marRight w:val="0"/>
              <w:marTop w:val="0"/>
              <w:marBottom w:val="0"/>
              <w:divBdr>
                <w:top w:val="none" w:sz="0" w:space="0" w:color="auto"/>
                <w:left w:val="none" w:sz="0" w:space="0" w:color="auto"/>
                <w:bottom w:val="none" w:sz="0" w:space="0" w:color="auto"/>
                <w:right w:val="none" w:sz="0" w:space="0" w:color="auto"/>
              </w:divBdr>
              <w:divsChild>
                <w:div w:id="1334799763">
                  <w:marLeft w:val="0"/>
                  <w:marRight w:val="0"/>
                  <w:marTop w:val="0"/>
                  <w:marBottom w:val="0"/>
                  <w:divBdr>
                    <w:top w:val="none" w:sz="0" w:space="0" w:color="auto"/>
                    <w:left w:val="none" w:sz="0" w:space="0" w:color="auto"/>
                    <w:bottom w:val="none" w:sz="0" w:space="0" w:color="auto"/>
                    <w:right w:val="none" w:sz="0" w:space="0" w:color="auto"/>
                  </w:divBdr>
                  <w:divsChild>
                    <w:div w:id="6229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951027">
      <w:bodyDiv w:val="1"/>
      <w:marLeft w:val="0"/>
      <w:marRight w:val="0"/>
      <w:marTop w:val="0"/>
      <w:marBottom w:val="0"/>
      <w:divBdr>
        <w:top w:val="none" w:sz="0" w:space="0" w:color="auto"/>
        <w:left w:val="none" w:sz="0" w:space="0" w:color="auto"/>
        <w:bottom w:val="none" w:sz="0" w:space="0" w:color="auto"/>
        <w:right w:val="none" w:sz="0" w:space="0" w:color="auto"/>
      </w:divBdr>
    </w:div>
    <w:div w:id="2087993227">
      <w:bodyDiv w:val="1"/>
      <w:marLeft w:val="0"/>
      <w:marRight w:val="0"/>
      <w:marTop w:val="0"/>
      <w:marBottom w:val="0"/>
      <w:divBdr>
        <w:top w:val="none" w:sz="0" w:space="0" w:color="auto"/>
        <w:left w:val="none" w:sz="0" w:space="0" w:color="auto"/>
        <w:bottom w:val="none" w:sz="0" w:space="0" w:color="auto"/>
        <w:right w:val="none" w:sz="0" w:space="0" w:color="auto"/>
      </w:divBdr>
    </w:div>
    <w:div w:id="2134134481">
      <w:bodyDiv w:val="1"/>
      <w:marLeft w:val="0"/>
      <w:marRight w:val="0"/>
      <w:marTop w:val="0"/>
      <w:marBottom w:val="0"/>
      <w:divBdr>
        <w:top w:val="none" w:sz="0" w:space="0" w:color="auto"/>
        <w:left w:val="none" w:sz="0" w:space="0" w:color="auto"/>
        <w:bottom w:val="none" w:sz="0" w:space="0" w:color="auto"/>
        <w:right w:val="none" w:sz="0" w:space="0" w:color="auto"/>
      </w:divBdr>
      <w:divsChild>
        <w:div w:id="364599123">
          <w:marLeft w:val="360"/>
          <w:marRight w:val="0"/>
          <w:marTop w:val="200"/>
          <w:marBottom w:val="0"/>
          <w:divBdr>
            <w:top w:val="none" w:sz="0" w:space="0" w:color="auto"/>
            <w:left w:val="none" w:sz="0" w:space="0" w:color="auto"/>
            <w:bottom w:val="none" w:sz="0" w:space="0" w:color="auto"/>
            <w:right w:val="none" w:sz="0" w:space="0" w:color="auto"/>
          </w:divBdr>
        </w:div>
        <w:div w:id="620648830">
          <w:marLeft w:val="360"/>
          <w:marRight w:val="0"/>
          <w:marTop w:val="200"/>
          <w:marBottom w:val="0"/>
          <w:divBdr>
            <w:top w:val="none" w:sz="0" w:space="0" w:color="auto"/>
            <w:left w:val="none" w:sz="0" w:space="0" w:color="auto"/>
            <w:bottom w:val="none" w:sz="0" w:space="0" w:color="auto"/>
            <w:right w:val="none" w:sz="0" w:space="0" w:color="auto"/>
          </w:divBdr>
        </w:div>
        <w:div w:id="1869950352">
          <w:marLeft w:val="360"/>
          <w:marRight w:val="0"/>
          <w:marTop w:val="200"/>
          <w:marBottom w:val="0"/>
          <w:divBdr>
            <w:top w:val="none" w:sz="0" w:space="0" w:color="auto"/>
            <w:left w:val="none" w:sz="0" w:space="0" w:color="auto"/>
            <w:bottom w:val="none" w:sz="0" w:space="0" w:color="auto"/>
            <w:right w:val="none" w:sz="0" w:space="0" w:color="auto"/>
          </w:divBdr>
        </w:div>
        <w:div w:id="751896642">
          <w:marLeft w:val="360"/>
          <w:marRight w:val="0"/>
          <w:marTop w:val="200"/>
          <w:marBottom w:val="0"/>
          <w:divBdr>
            <w:top w:val="none" w:sz="0" w:space="0" w:color="auto"/>
            <w:left w:val="none" w:sz="0" w:space="0" w:color="auto"/>
            <w:bottom w:val="none" w:sz="0" w:space="0" w:color="auto"/>
            <w:right w:val="none" w:sz="0" w:space="0" w:color="auto"/>
          </w:divBdr>
        </w:div>
        <w:div w:id="1633704918">
          <w:marLeft w:val="1080"/>
          <w:marRight w:val="0"/>
          <w:marTop w:val="100"/>
          <w:marBottom w:val="0"/>
          <w:divBdr>
            <w:top w:val="none" w:sz="0" w:space="0" w:color="auto"/>
            <w:left w:val="none" w:sz="0" w:space="0" w:color="auto"/>
            <w:bottom w:val="none" w:sz="0" w:space="0" w:color="auto"/>
            <w:right w:val="none" w:sz="0" w:space="0" w:color="auto"/>
          </w:divBdr>
        </w:div>
        <w:div w:id="1709834675">
          <w:marLeft w:val="1080"/>
          <w:marRight w:val="0"/>
          <w:marTop w:val="100"/>
          <w:marBottom w:val="0"/>
          <w:divBdr>
            <w:top w:val="none" w:sz="0" w:space="0" w:color="auto"/>
            <w:left w:val="none" w:sz="0" w:space="0" w:color="auto"/>
            <w:bottom w:val="none" w:sz="0" w:space="0" w:color="auto"/>
            <w:right w:val="none" w:sz="0" w:space="0" w:color="auto"/>
          </w:divBdr>
        </w:div>
        <w:div w:id="1745105689">
          <w:marLeft w:val="1080"/>
          <w:marRight w:val="0"/>
          <w:marTop w:val="100"/>
          <w:marBottom w:val="0"/>
          <w:divBdr>
            <w:top w:val="none" w:sz="0" w:space="0" w:color="auto"/>
            <w:left w:val="none" w:sz="0" w:space="0" w:color="auto"/>
            <w:bottom w:val="none" w:sz="0" w:space="0" w:color="auto"/>
            <w:right w:val="none" w:sz="0" w:space="0" w:color="auto"/>
          </w:divBdr>
        </w:div>
        <w:div w:id="2135101540">
          <w:marLeft w:val="1080"/>
          <w:marRight w:val="0"/>
          <w:marTop w:val="100"/>
          <w:marBottom w:val="0"/>
          <w:divBdr>
            <w:top w:val="none" w:sz="0" w:space="0" w:color="auto"/>
            <w:left w:val="none" w:sz="0" w:space="0" w:color="auto"/>
            <w:bottom w:val="none" w:sz="0" w:space="0" w:color="auto"/>
            <w:right w:val="none" w:sz="0" w:space="0" w:color="auto"/>
          </w:divBdr>
        </w:div>
        <w:div w:id="982737577">
          <w:marLeft w:val="1080"/>
          <w:marRight w:val="0"/>
          <w:marTop w:val="100"/>
          <w:marBottom w:val="0"/>
          <w:divBdr>
            <w:top w:val="none" w:sz="0" w:space="0" w:color="auto"/>
            <w:left w:val="none" w:sz="0" w:space="0" w:color="auto"/>
            <w:bottom w:val="none" w:sz="0" w:space="0" w:color="auto"/>
            <w:right w:val="none" w:sz="0" w:space="0" w:color="auto"/>
          </w:divBdr>
        </w:div>
        <w:div w:id="103681007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30C78-5851-4C77-B04E-70FA6AC08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878</Words>
  <Characters>5532</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Vorlage für Lerneinheiten 2003</vt:lpstr>
    </vt:vector>
  </TitlesOfParts>
  <Company>Institut für Verbundstudien der Fachhochschulen Nordrhein-Westfalens</Company>
  <LinksUpToDate>false</LinksUpToDate>
  <CharactersWithSpaces>6398</CharactersWithSpaces>
  <SharedDoc>false</SharedDoc>
  <HLinks>
    <vt:vector size="870" baseType="variant">
      <vt:variant>
        <vt:i4>1048625</vt:i4>
      </vt:variant>
      <vt:variant>
        <vt:i4>986</vt:i4>
      </vt:variant>
      <vt:variant>
        <vt:i4>0</vt:i4>
      </vt:variant>
      <vt:variant>
        <vt:i4>5</vt:i4>
      </vt:variant>
      <vt:variant>
        <vt:lpwstr/>
      </vt:variant>
      <vt:variant>
        <vt:lpwstr>_Toc222642513</vt:lpwstr>
      </vt:variant>
      <vt:variant>
        <vt:i4>1048625</vt:i4>
      </vt:variant>
      <vt:variant>
        <vt:i4>980</vt:i4>
      </vt:variant>
      <vt:variant>
        <vt:i4>0</vt:i4>
      </vt:variant>
      <vt:variant>
        <vt:i4>5</vt:i4>
      </vt:variant>
      <vt:variant>
        <vt:lpwstr/>
      </vt:variant>
      <vt:variant>
        <vt:lpwstr>_Toc222642512</vt:lpwstr>
      </vt:variant>
      <vt:variant>
        <vt:i4>1048625</vt:i4>
      </vt:variant>
      <vt:variant>
        <vt:i4>974</vt:i4>
      </vt:variant>
      <vt:variant>
        <vt:i4>0</vt:i4>
      </vt:variant>
      <vt:variant>
        <vt:i4>5</vt:i4>
      </vt:variant>
      <vt:variant>
        <vt:lpwstr/>
      </vt:variant>
      <vt:variant>
        <vt:lpwstr>_Toc222642511</vt:lpwstr>
      </vt:variant>
      <vt:variant>
        <vt:i4>1048625</vt:i4>
      </vt:variant>
      <vt:variant>
        <vt:i4>968</vt:i4>
      </vt:variant>
      <vt:variant>
        <vt:i4>0</vt:i4>
      </vt:variant>
      <vt:variant>
        <vt:i4>5</vt:i4>
      </vt:variant>
      <vt:variant>
        <vt:lpwstr/>
      </vt:variant>
      <vt:variant>
        <vt:lpwstr>_Toc222642510</vt:lpwstr>
      </vt:variant>
      <vt:variant>
        <vt:i4>1114161</vt:i4>
      </vt:variant>
      <vt:variant>
        <vt:i4>962</vt:i4>
      </vt:variant>
      <vt:variant>
        <vt:i4>0</vt:i4>
      </vt:variant>
      <vt:variant>
        <vt:i4>5</vt:i4>
      </vt:variant>
      <vt:variant>
        <vt:lpwstr/>
      </vt:variant>
      <vt:variant>
        <vt:lpwstr>_Toc222642509</vt:lpwstr>
      </vt:variant>
      <vt:variant>
        <vt:i4>1114161</vt:i4>
      </vt:variant>
      <vt:variant>
        <vt:i4>956</vt:i4>
      </vt:variant>
      <vt:variant>
        <vt:i4>0</vt:i4>
      </vt:variant>
      <vt:variant>
        <vt:i4>5</vt:i4>
      </vt:variant>
      <vt:variant>
        <vt:lpwstr/>
      </vt:variant>
      <vt:variant>
        <vt:lpwstr>_Toc222642508</vt:lpwstr>
      </vt:variant>
      <vt:variant>
        <vt:i4>1114161</vt:i4>
      </vt:variant>
      <vt:variant>
        <vt:i4>950</vt:i4>
      </vt:variant>
      <vt:variant>
        <vt:i4>0</vt:i4>
      </vt:variant>
      <vt:variant>
        <vt:i4>5</vt:i4>
      </vt:variant>
      <vt:variant>
        <vt:lpwstr/>
      </vt:variant>
      <vt:variant>
        <vt:lpwstr>_Toc222642507</vt:lpwstr>
      </vt:variant>
      <vt:variant>
        <vt:i4>1114161</vt:i4>
      </vt:variant>
      <vt:variant>
        <vt:i4>944</vt:i4>
      </vt:variant>
      <vt:variant>
        <vt:i4>0</vt:i4>
      </vt:variant>
      <vt:variant>
        <vt:i4>5</vt:i4>
      </vt:variant>
      <vt:variant>
        <vt:lpwstr/>
      </vt:variant>
      <vt:variant>
        <vt:lpwstr>_Toc222642506</vt:lpwstr>
      </vt:variant>
      <vt:variant>
        <vt:i4>1114161</vt:i4>
      </vt:variant>
      <vt:variant>
        <vt:i4>935</vt:i4>
      </vt:variant>
      <vt:variant>
        <vt:i4>0</vt:i4>
      </vt:variant>
      <vt:variant>
        <vt:i4>5</vt:i4>
      </vt:variant>
      <vt:variant>
        <vt:lpwstr/>
      </vt:variant>
      <vt:variant>
        <vt:lpwstr>_Toc222642505</vt:lpwstr>
      </vt:variant>
      <vt:variant>
        <vt:i4>1114161</vt:i4>
      </vt:variant>
      <vt:variant>
        <vt:i4>929</vt:i4>
      </vt:variant>
      <vt:variant>
        <vt:i4>0</vt:i4>
      </vt:variant>
      <vt:variant>
        <vt:i4>5</vt:i4>
      </vt:variant>
      <vt:variant>
        <vt:lpwstr/>
      </vt:variant>
      <vt:variant>
        <vt:lpwstr>_Toc222642504</vt:lpwstr>
      </vt:variant>
      <vt:variant>
        <vt:i4>1114161</vt:i4>
      </vt:variant>
      <vt:variant>
        <vt:i4>923</vt:i4>
      </vt:variant>
      <vt:variant>
        <vt:i4>0</vt:i4>
      </vt:variant>
      <vt:variant>
        <vt:i4>5</vt:i4>
      </vt:variant>
      <vt:variant>
        <vt:lpwstr/>
      </vt:variant>
      <vt:variant>
        <vt:lpwstr>_Toc222642503</vt:lpwstr>
      </vt:variant>
      <vt:variant>
        <vt:i4>1114161</vt:i4>
      </vt:variant>
      <vt:variant>
        <vt:i4>917</vt:i4>
      </vt:variant>
      <vt:variant>
        <vt:i4>0</vt:i4>
      </vt:variant>
      <vt:variant>
        <vt:i4>5</vt:i4>
      </vt:variant>
      <vt:variant>
        <vt:lpwstr/>
      </vt:variant>
      <vt:variant>
        <vt:lpwstr>_Toc222642502</vt:lpwstr>
      </vt:variant>
      <vt:variant>
        <vt:i4>1114161</vt:i4>
      </vt:variant>
      <vt:variant>
        <vt:i4>911</vt:i4>
      </vt:variant>
      <vt:variant>
        <vt:i4>0</vt:i4>
      </vt:variant>
      <vt:variant>
        <vt:i4>5</vt:i4>
      </vt:variant>
      <vt:variant>
        <vt:lpwstr/>
      </vt:variant>
      <vt:variant>
        <vt:lpwstr>_Toc222642501</vt:lpwstr>
      </vt:variant>
      <vt:variant>
        <vt:i4>1114161</vt:i4>
      </vt:variant>
      <vt:variant>
        <vt:i4>905</vt:i4>
      </vt:variant>
      <vt:variant>
        <vt:i4>0</vt:i4>
      </vt:variant>
      <vt:variant>
        <vt:i4>5</vt:i4>
      </vt:variant>
      <vt:variant>
        <vt:lpwstr/>
      </vt:variant>
      <vt:variant>
        <vt:lpwstr>_Toc222642500</vt:lpwstr>
      </vt:variant>
      <vt:variant>
        <vt:i4>1572912</vt:i4>
      </vt:variant>
      <vt:variant>
        <vt:i4>899</vt:i4>
      </vt:variant>
      <vt:variant>
        <vt:i4>0</vt:i4>
      </vt:variant>
      <vt:variant>
        <vt:i4>5</vt:i4>
      </vt:variant>
      <vt:variant>
        <vt:lpwstr/>
      </vt:variant>
      <vt:variant>
        <vt:lpwstr>_Toc222642499</vt:lpwstr>
      </vt:variant>
      <vt:variant>
        <vt:i4>1572912</vt:i4>
      </vt:variant>
      <vt:variant>
        <vt:i4>893</vt:i4>
      </vt:variant>
      <vt:variant>
        <vt:i4>0</vt:i4>
      </vt:variant>
      <vt:variant>
        <vt:i4>5</vt:i4>
      </vt:variant>
      <vt:variant>
        <vt:lpwstr/>
      </vt:variant>
      <vt:variant>
        <vt:lpwstr>_Toc222642498</vt:lpwstr>
      </vt:variant>
      <vt:variant>
        <vt:i4>1572912</vt:i4>
      </vt:variant>
      <vt:variant>
        <vt:i4>887</vt:i4>
      </vt:variant>
      <vt:variant>
        <vt:i4>0</vt:i4>
      </vt:variant>
      <vt:variant>
        <vt:i4>5</vt:i4>
      </vt:variant>
      <vt:variant>
        <vt:lpwstr/>
      </vt:variant>
      <vt:variant>
        <vt:lpwstr>_Toc222642497</vt:lpwstr>
      </vt:variant>
      <vt:variant>
        <vt:i4>1572912</vt:i4>
      </vt:variant>
      <vt:variant>
        <vt:i4>881</vt:i4>
      </vt:variant>
      <vt:variant>
        <vt:i4>0</vt:i4>
      </vt:variant>
      <vt:variant>
        <vt:i4>5</vt:i4>
      </vt:variant>
      <vt:variant>
        <vt:lpwstr/>
      </vt:variant>
      <vt:variant>
        <vt:lpwstr>_Toc222642496</vt:lpwstr>
      </vt:variant>
      <vt:variant>
        <vt:i4>1572912</vt:i4>
      </vt:variant>
      <vt:variant>
        <vt:i4>875</vt:i4>
      </vt:variant>
      <vt:variant>
        <vt:i4>0</vt:i4>
      </vt:variant>
      <vt:variant>
        <vt:i4>5</vt:i4>
      </vt:variant>
      <vt:variant>
        <vt:lpwstr/>
      </vt:variant>
      <vt:variant>
        <vt:lpwstr>_Toc222642495</vt:lpwstr>
      </vt:variant>
      <vt:variant>
        <vt:i4>1572912</vt:i4>
      </vt:variant>
      <vt:variant>
        <vt:i4>869</vt:i4>
      </vt:variant>
      <vt:variant>
        <vt:i4>0</vt:i4>
      </vt:variant>
      <vt:variant>
        <vt:i4>5</vt:i4>
      </vt:variant>
      <vt:variant>
        <vt:lpwstr/>
      </vt:variant>
      <vt:variant>
        <vt:lpwstr>_Toc222642494</vt:lpwstr>
      </vt:variant>
      <vt:variant>
        <vt:i4>1572912</vt:i4>
      </vt:variant>
      <vt:variant>
        <vt:i4>746</vt:i4>
      </vt:variant>
      <vt:variant>
        <vt:i4>0</vt:i4>
      </vt:variant>
      <vt:variant>
        <vt:i4>5</vt:i4>
      </vt:variant>
      <vt:variant>
        <vt:lpwstr/>
      </vt:variant>
      <vt:variant>
        <vt:lpwstr>_Toc222642493</vt:lpwstr>
      </vt:variant>
      <vt:variant>
        <vt:i4>1572912</vt:i4>
      </vt:variant>
      <vt:variant>
        <vt:i4>740</vt:i4>
      </vt:variant>
      <vt:variant>
        <vt:i4>0</vt:i4>
      </vt:variant>
      <vt:variant>
        <vt:i4>5</vt:i4>
      </vt:variant>
      <vt:variant>
        <vt:lpwstr/>
      </vt:variant>
      <vt:variant>
        <vt:lpwstr>_Toc222642492</vt:lpwstr>
      </vt:variant>
      <vt:variant>
        <vt:i4>1572912</vt:i4>
      </vt:variant>
      <vt:variant>
        <vt:i4>734</vt:i4>
      </vt:variant>
      <vt:variant>
        <vt:i4>0</vt:i4>
      </vt:variant>
      <vt:variant>
        <vt:i4>5</vt:i4>
      </vt:variant>
      <vt:variant>
        <vt:lpwstr/>
      </vt:variant>
      <vt:variant>
        <vt:lpwstr>_Toc222642491</vt:lpwstr>
      </vt:variant>
      <vt:variant>
        <vt:i4>1572912</vt:i4>
      </vt:variant>
      <vt:variant>
        <vt:i4>728</vt:i4>
      </vt:variant>
      <vt:variant>
        <vt:i4>0</vt:i4>
      </vt:variant>
      <vt:variant>
        <vt:i4>5</vt:i4>
      </vt:variant>
      <vt:variant>
        <vt:lpwstr/>
      </vt:variant>
      <vt:variant>
        <vt:lpwstr>_Toc222642490</vt:lpwstr>
      </vt:variant>
      <vt:variant>
        <vt:i4>1638448</vt:i4>
      </vt:variant>
      <vt:variant>
        <vt:i4>722</vt:i4>
      </vt:variant>
      <vt:variant>
        <vt:i4>0</vt:i4>
      </vt:variant>
      <vt:variant>
        <vt:i4>5</vt:i4>
      </vt:variant>
      <vt:variant>
        <vt:lpwstr/>
      </vt:variant>
      <vt:variant>
        <vt:lpwstr>_Toc222642489</vt:lpwstr>
      </vt:variant>
      <vt:variant>
        <vt:i4>1638448</vt:i4>
      </vt:variant>
      <vt:variant>
        <vt:i4>716</vt:i4>
      </vt:variant>
      <vt:variant>
        <vt:i4>0</vt:i4>
      </vt:variant>
      <vt:variant>
        <vt:i4>5</vt:i4>
      </vt:variant>
      <vt:variant>
        <vt:lpwstr/>
      </vt:variant>
      <vt:variant>
        <vt:lpwstr>_Toc222642488</vt:lpwstr>
      </vt:variant>
      <vt:variant>
        <vt:i4>1638448</vt:i4>
      </vt:variant>
      <vt:variant>
        <vt:i4>710</vt:i4>
      </vt:variant>
      <vt:variant>
        <vt:i4>0</vt:i4>
      </vt:variant>
      <vt:variant>
        <vt:i4>5</vt:i4>
      </vt:variant>
      <vt:variant>
        <vt:lpwstr/>
      </vt:variant>
      <vt:variant>
        <vt:lpwstr>_Toc222642487</vt:lpwstr>
      </vt:variant>
      <vt:variant>
        <vt:i4>1638448</vt:i4>
      </vt:variant>
      <vt:variant>
        <vt:i4>704</vt:i4>
      </vt:variant>
      <vt:variant>
        <vt:i4>0</vt:i4>
      </vt:variant>
      <vt:variant>
        <vt:i4>5</vt:i4>
      </vt:variant>
      <vt:variant>
        <vt:lpwstr/>
      </vt:variant>
      <vt:variant>
        <vt:lpwstr>_Toc222642486</vt:lpwstr>
      </vt:variant>
      <vt:variant>
        <vt:i4>1638448</vt:i4>
      </vt:variant>
      <vt:variant>
        <vt:i4>698</vt:i4>
      </vt:variant>
      <vt:variant>
        <vt:i4>0</vt:i4>
      </vt:variant>
      <vt:variant>
        <vt:i4>5</vt:i4>
      </vt:variant>
      <vt:variant>
        <vt:lpwstr/>
      </vt:variant>
      <vt:variant>
        <vt:lpwstr>_Toc222642485</vt:lpwstr>
      </vt:variant>
      <vt:variant>
        <vt:i4>1638448</vt:i4>
      </vt:variant>
      <vt:variant>
        <vt:i4>692</vt:i4>
      </vt:variant>
      <vt:variant>
        <vt:i4>0</vt:i4>
      </vt:variant>
      <vt:variant>
        <vt:i4>5</vt:i4>
      </vt:variant>
      <vt:variant>
        <vt:lpwstr/>
      </vt:variant>
      <vt:variant>
        <vt:lpwstr>_Toc222642484</vt:lpwstr>
      </vt:variant>
      <vt:variant>
        <vt:i4>1638448</vt:i4>
      </vt:variant>
      <vt:variant>
        <vt:i4>686</vt:i4>
      </vt:variant>
      <vt:variant>
        <vt:i4>0</vt:i4>
      </vt:variant>
      <vt:variant>
        <vt:i4>5</vt:i4>
      </vt:variant>
      <vt:variant>
        <vt:lpwstr/>
      </vt:variant>
      <vt:variant>
        <vt:lpwstr>_Toc222642483</vt:lpwstr>
      </vt:variant>
      <vt:variant>
        <vt:i4>1638448</vt:i4>
      </vt:variant>
      <vt:variant>
        <vt:i4>680</vt:i4>
      </vt:variant>
      <vt:variant>
        <vt:i4>0</vt:i4>
      </vt:variant>
      <vt:variant>
        <vt:i4>5</vt:i4>
      </vt:variant>
      <vt:variant>
        <vt:lpwstr/>
      </vt:variant>
      <vt:variant>
        <vt:lpwstr>_Toc222642482</vt:lpwstr>
      </vt:variant>
      <vt:variant>
        <vt:i4>1638448</vt:i4>
      </vt:variant>
      <vt:variant>
        <vt:i4>674</vt:i4>
      </vt:variant>
      <vt:variant>
        <vt:i4>0</vt:i4>
      </vt:variant>
      <vt:variant>
        <vt:i4>5</vt:i4>
      </vt:variant>
      <vt:variant>
        <vt:lpwstr/>
      </vt:variant>
      <vt:variant>
        <vt:lpwstr>_Toc222642481</vt:lpwstr>
      </vt:variant>
      <vt:variant>
        <vt:i4>1638448</vt:i4>
      </vt:variant>
      <vt:variant>
        <vt:i4>668</vt:i4>
      </vt:variant>
      <vt:variant>
        <vt:i4>0</vt:i4>
      </vt:variant>
      <vt:variant>
        <vt:i4>5</vt:i4>
      </vt:variant>
      <vt:variant>
        <vt:lpwstr/>
      </vt:variant>
      <vt:variant>
        <vt:lpwstr>_Toc222642480</vt:lpwstr>
      </vt:variant>
      <vt:variant>
        <vt:i4>1441840</vt:i4>
      </vt:variant>
      <vt:variant>
        <vt:i4>662</vt:i4>
      </vt:variant>
      <vt:variant>
        <vt:i4>0</vt:i4>
      </vt:variant>
      <vt:variant>
        <vt:i4>5</vt:i4>
      </vt:variant>
      <vt:variant>
        <vt:lpwstr/>
      </vt:variant>
      <vt:variant>
        <vt:lpwstr>_Toc222642479</vt:lpwstr>
      </vt:variant>
      <vt:variant>
        <vt:i4>1441840</vt:i4>
      </vt:variant>
      <vt:variant>
        <vt:i4>656</vt:i4>
      </vt:variant>
      <vt:variant>
        <vt:i4>0</vt:i4>
      </vt:variant>
      <vt:variant>
        <vt:i4>5</vt:i4>
      </vt:variant>
      <vt:variant>
        <vt:lpwstr/>
      </vt:variant>
      <vt:variant>
        <vt:lpwstr>_Toc222642478</vt:lpwstr>
      </vt:variant>
      <vt:variant>
        <vt:i4>1441840</vt:i4>
      </vt:variant>
      <vt:variant>
        <vt:i4>650</vt:i4>
      </vt:variant>
      <vt:variant>
        <vt:i4>0</vt:i4>
      </vt:variant>
      <vt:variant>
        <vt:i4>5</vt:i4>
      </vt:variant>
      <vt:variant>
        <vt:lpwstr/>
      </vt:variant>
      <vt:variant>
        <vt:lpwstr>_Toc222642477</vt:lpwstr>
      </vt:variant>
      <vt:variant>
        <vt:i4>1441840</vt:i4>
      </vt:variant>
      <vt:variant>
        <vt:i4>644</vt:i4>
      </vt:variant>
      <vt:variant>
        <vt:i4>0</vt:i4>
      </vt:variant>
      <vt:variant>
        <vt:i4>5</vt:i4>
      </vt:variant>
      <vt:variant>
        <vt:lpwstr/>
      </vt:variant>
      <vt:variant>
        <vt:lpwstr>_Toc222642476</vt:lpwstr>
      </vt:variant>
      <vt:variant>
        <vt:i4>1441840</vt:i4>
      </vt:variant>
      <vt:variant>
        <vt:i4>638</vt:i4>
      </vt:variant>
      <vt:variant>
        <vt:i4>0</vt:i4>
      </vt:variant>
      <vt:variant>
        <vt:i4>5</vt:i4>
      </vt:variant>
      <vt:variant>
        <vt:lpwstr/>
      </vt:variant>
      <vt:variant>
        <vt:lpwstr>_Toc222642475</vt:lpwstr>
      </vt:variant>
      <vt:variant>
        <vt:i4>1441840</vt:i4>
      </vt:variant>
      <vt:variant>
        <vt:i4>632</vt:i4>
      </vt:variant>
      <vt:variant>
        <vt:i4>0</vt:i4>
      </vt:variant>
      <vt:variant>
        <vt:i4>5</vt:i4>
      </vt:variant>
      <vt:variant>
        <vt:lpwstr/>
      </vt:variant>
      <vt:variant>
        <vt:lpwstr>_Toc222642474</vt:lpwstr>
      </vt:variant>
      <vt:variant>
        <vt:i4>1441840</vt:i4>
      </vt:variant>
      <vt:variant>
        <vt:i4>626</vt:i4>
      </vt:variant>
      <vt:variant>
        <vt:i4>0</vt:i4>
      </vt:variant>
      <vt:variant>
        <vt:i4>5</vt:i4>
      </vt:variant>
      <vt:variant>
        <vt:lpwstr/>
      </vt:variant>
      <vt:variant>
        <vt:lpwstr>_Toc222642473</vt:lpwstr>
      </vt:variant>
      <vt:variant>
        <vt:i4>1441840</vt:i4>
      </vt:variant>
      <vt:variant>
        <vt:i4>620</vt:i4>
      </vt:variant>
      <vt:variant>
        <vt:i4>0</vt:i4>
      </vt:variant>
      <vt:variant>
        <vt:i4>5</vt:i4>
      </vt:variant>
      <vt:variant>
        <vt:lpwstr/>
      </vt:variant>
      <vt:variant>
        <vt:lpwstr>_Toc222642472</vt:lpwstr>
      </vt:variant>
      <vt:variant>
        <vt:i4>1441840</vt:i4>
      </vt:variant>
      <vt:variant>
        <vt:i4>614</vt:i4>
      </vt:variant>
      <vt:variant>
        <vt:i4>0</vt:i4>
      </vt:variant>
      <vt:variant>
        <vt:i4>5</vt:i4>
      </vt:variant>
      <vt:variant>
        <vt:lpwstr/>
      </vt:variant>
      <vt:variant>
        <vt:lpwstr>_Toc222642471</vt:lpwstr>
      </vt:variant>
      <vt:variant>
        <vt:i4>1441840</vt:i4>
      </vt:variant>
      <vt:variant>
        <vt:i4>608</vt:i4>
      </vt:variant>
      <vt:variant>
        <vt:i4>0</vt:i4>
      </vt:variant>
      <vt:variant>
        <vt:i4>5</vt:i4>
      </vt:variant>
      <vt:variant>
        <vt:lpwstr/>
      </vt:variant>
      <vt:variant>
        <vt:lpwstr>_Toc222642470</vt:lpwstr>
      </vt:variant>
      <vt:variant>
        <vt:i4>1507376</vt:i4>
      </vt:variant>
      <vt:variant>
        <vt:i4>602</vt:i4>
      </vt:variant>
      <vt:variant>
        <vt:i4>0</vt:i4>
      </vt:variant>
      <vt:variant>
        <vt:i4>5</vt:i4>
      </vt:variant>
      <vt:variant>
        <vt:lpwstr/>
      </vt:variant>
      <vt:variant>
        <vt:lpwstr>_Toc222642469</vt:lpwstr>
      </vt:variant>
      <vt:variant>
        <vt:i4>1507376</vt:i4>
      </vt:variant>
      <vt:variant>
        <vt:i4>596</vt:i4>
      </vt:variant>
      <vt:variant>
        <vt:i4>0</vt:i4>
      </vt:variant>
      <vt:variant>
        <vt:i4>5</vt:i4>
      </vt:variant>
      <vt:variant>
        <vt:lpwstr/>
      </vt:variant>
      <vt:variant>
        <vt:lpwstr>_Toc222642468</vt:lpwstr>
      </vt:variant>
      <vt:variant>
        <vt:i4>1507376</vt:i4>
      </vt:variant>
      <vt:variant>
        <vt:i4>590</vt:i4>
      </vt:variant>
      <vt:variant>
        <vt:i4>0</vt:i4>
      </vt:variant>
      <vt:variant>
        <vt:i4>5</vt:i4>
      </vt:variant>
      <vt:variant>
        <vt:lpwstr/>
      </vt:variant>
      <vt:variant>
        <vt:lpwstr>_Toc222642467</vt:lpwstr>
      </vt:variant>
      <vt:variant>
        <vt:i4>1507376</vt:i4>
      </vt:variant>
      <vt:variant>
        <vt:i4>584</vt:i4>
      </vt:variant>
      <vt:variant>
        <vt:i4>0</vt:i4>
      </vt:variant>
      <vt:variant>
        <vt:i4>5</vt:i4>
      </vt:variant>
      <vt:variant>
        <vt:lpwstr/>
      </vt:variant>
      <vt:variant>
        <vt:lpwstr>_Toc222642466</vt:lpwstr>
      </vt:variant>
      <vt:variant>
        <vt:i4>1507376</vt:i4>
      </vt:variant>
      <vt:variant>
        <vt:i4>578</vt:i4>
      </vt:variant>
      <vt:variant>
        <vt:i4>0</vt:i4>
      </vt:variant>
      <vt:variant>
        <vt:i4>5</vt:i4>
      </vt:variant>
      <vt:variant>
        <vt:lpwstr/>
      </vt:variant>
      <vt:variant>
        <vt:lpwstr>_Toc222642465</vt:lpwstr>
      </vt:variant>
      <vt:variant>
        <vt:i4>1507376</vt:i4>
      </vt:variant>
      <vt:variant>
        <vt:i4>572</vt:i4>
      </vt:variant>
      <vt:variant>
        <vt:i4>0</vt:i4>
      </vt:variant>
      <vt:variant>
        <vt:i4>5</vt:i4>
      </vt:variant>
      <vt:variant>
        <vt:lpwstr/>
      </vt:variant>
      <vt:variant>
        <vt:lpwstr>_Toc222642464</vt:lpwstr>
      </vt:variant>
      <vt:variant>
        <vt:i4>1507376</vt:i4>
      </vt:variant>
      <vt:variant>
        <vt:i4>566</vt:i4>
      </vt:variant>
      <vt:variant>
        <vt:i4>0</vt:i4>
      </vt:variant>
      <vt:variant>
        <vt:i4>5</vt:i4>
      </vt:variant>
      <vt:variant>
        <vt:lpwstr/>
      </vt:variant>
      <vt:variant>
        <vt:lpwstr>_Toc222642463</vt:lpwstr>
      </vt:variant>
      <vt:variant>
        <vt:i4>1507376</vt:i4>
      </vt:variant>
      <vt:variant>
        <vt:i4>560</vt:i4>
      </vt:variant>
      <vt:variant>
        <vt:i4>0</vt:i4>
      </vt:variant>
      <vt:variant>
        <vt:i4>5</vt:i4>
      </vt:variant>
      <vt:variant>
        <vt:lpwstr/>
      </vt:variant>
      <vt:variant>
        <vt:lpwstr>_Toc222642462</vt:lpwstr>
      </vt:variant>
      <vt:variant>
        <vt:i4>1507376</vt:i4>
      </vt:variant>
      <vt:variant>
        <vt:i4>554</vt:i4>
      </vt:variant>
      <vt:variant>
        <vt:i4>0</vt:i4>
      </vt:variant>
      <vt:variant>
        <vt:i4>5</vt:i4>
      </vt:variant>
      <vt:variant>
        <vt:lpwstr/>
      </vt:variant>
      <vt:variant>
        <vt:lpwstr>_Toc222642461</vt:lpwstr>
      </vt:variant>
      <vt:variant>
        <vt:i4>1507376</vt:i4>
      </vt:variant>
      <vt:variant>
        <vt:i4>548</vt:i4>
      </vt:variant>
      <vt:variant>
        <vt:i4>0</vt:i4>
      </vt:variant>
      <vt:variant>
        <vt:i4>5</vt:i4>
      </vt:variant>
      <vt:variant>
        <vt:lpwstr/>
      </vt:variant>
      <vt:variant>
        <vt:lpwstr>_Toc222642460</vt:lpwstr>
      </vt:variant>
      <vt:variant>
        <vt:i4>1310768</vt:i4>
      </vt:variant>
      <vt:variant>
        <vt:i4>542</vt:i4>
      </vt:variant>
      <vt:variant>
        <vt:i4>0</vt:i4>
      </vt:variant>
      <vt:variant>
        <vt:i4>5</vt:i4>
      </vt:variant>
      <vt:variant>
        <vt:lpwstr/>
      </vt:variant>
      <vt:variant>
        <vt:lpwstr>_Toc222642459</vt:lpwstr>
      </vt:variant>
      <vt:variant>
        <vt:i4>1310768</vt:i4>
      </vt:variant>
      <vt:variant>
        <vt:i4>536</vt:i4>
      </vt:variant>
      <vt:variant>
        <vt:i4>0</vt:i4>
      </vt:variant>
      <vt:variant>
        <vt:i4>5</vt:i4>
      </vt:variant>
      <vt:variant>
        <vt:lpwstr/>
      </vt:variant>
      <vt:variant>
        <vt:lpwstr>_Toc222642458</vt:lpwstr>
      </vt:variant>
      <vt:variant>
        <vt:i4>1310768</vt:i4>
      </vt:variant>
      <vt:variant>
        <vt:i4>530</vt:i4>
      </vt:variant>
      <vt:variant>
        <vt:i4>0</vt:i4>
      </vt:variant>
      <vt:variant>
        <vt:i4>5</vt:i4>
      </vt:variant>
      <vt:variant>
        <vt:lpwstr/>
      </vt:variant>
      <vt:variant>
        <vt:lpwstr>_Toc222642457</vt:lpwstr>
      </vt:variant>
      <vt:variant>
        <vt:i4>1310768</vt:i4>
      </vt:variant>
      <vt:variant>
        <vt:i4>524</vt:i4>
      </vt:variant>
      <vt:variant>
        <vt:i4>0</vt:i4>
      </vt:variant>
      <vt:variant>
        <vt:i4>5</vt:i4>
      </vt:variant>
      <vt:variant>
        <vt:lpwstr/>
      </vt:variant>
      <vt:variant>
        <vt:lpwstr>_Toc222642456</vt:lpwstr>
      </vt:variant>
      <vt:variant>
        <vt:i4>1310768</vt:i4>
      </vt:variant>
      <vt:variant>
        <vt:i4>518</vt:i4>
      </vt:variant>
      <vt:variant>
        <vt:i4>0</vt:i4>
      </vt:variant>
      <vt:variant>
        <vt:i4>5</vt:i4>
      </vt:variant>
      <vt:variant>
        <vt:lpwstr/>
      </vt:variant>
      <vt:variant>
        <vt:lpwstr>_Toc222642455</vt:lpwstr>
      </vt:variant>
      <vt:variant>
        <vt:i4>1310768</vt:i4>
      </vt:variant>
      <vt:variant>
        <vt:i4>512</vt:i4>
      </vt:variant>
      <vt:variant>
        <vt:i4>0</vt:i4>
      </vt:variant>
      <vt:variant>
        <vt:i4>5</vt:i4>
      </vt:variant>
      <vt:variant>
        <vt:lpwstr/>
      </vt:variant>
      <vt:variant>
        <vt:lpwstr>_Toc222642454</vt:lpwstr>
      </vt:variant>
      <vt:variant>
        <vt:i4>1310768</vt:i4>
      </vt:variant>
      <vt:variant>
        <vt:i4>506</vt:i4>
      </vt:variant>
      <vt:variant>
        <vt:i4>0</vt:i4>
      </vt:variant>
      <vt:variant>
        <vt:i4>5</vt:i4>
      </vt:variant>
      <vt:variant>
        <vt:lpwstr/>
      </vt:variant>
      <vt:variant>
        <vt:lpwstr>_Toc222642453</vt:lpwstr>
      </vt:variant>
      <vt:variant>
        <vt:i4>1310768</vt:i4>
      </vt:variant>
      <vt:variant>
        <vt:i4>500</vt:i4>
      </vt:variant>
      <vt:variant>
        <vt:i4>0</vt:i4>
      </vt:variant>
      <vt:variant>
        <vt:i4>5</vt:i4>
      </vt:variant>
      <vt:variant>
        <vt:lpwstr/>
      </vt:variant>
      <vt:variant>
        <vt:lpwstr>_Toc222642452</vt:lpwstr>
      </vt:variant>
      <vt:variant>
        <vt:i4>1310768</vt:i4>
      </vt:variant>
      <vt:variant>
        <vt:i4>494</vt:i4>
      </vt:variant>
      <vt:variant>
        <vt:i4>0</vt:i4>
      </vt:variant>
      <vt:variant>
        <vt:i4>5</vt:i4>
      </vt:variant>
      <vt:variant>
        <vt:lpwstr/>
      </vt:variant>
      <vt:variant>
        <vt:lpwstr>_Toc222642451</vt:lpwstr>
      </vt:variant>
      <vt:variant>
        <vt:i4>1310768</vt:i4>
      </vt:variant>
      <vt:variant>
        <vt:i4>488</vt:i4>
      </vt:variant>
      <vt:variant>
        <vt:i4>0</vt:i4>
      </vt:variant>
      <vt:variant>
        <vt:i4>5</vt:i4>
      </vt:variant>
      <vt:variant>
        <vt:lpwstr/>
      </vt:variant>
      <vt:variant>
        <vt:lpwstr>_Toc222642450</vt:lpwstr>
      </vt:variant>
      <vt:variant>
        <vt:i4>1376304</vt:i4>
      </vt:variant>
      <vt:variant>
        <vt:i4>482</vt:i4>
      </vt:variant>
      <vt:variant>
        <vt:i4>0</vt:i4>
      </vt:variant>
      <vt:variant>
        <vt:i4>5</vt:i4>
      </vt:variant>
      <vt:variant>
        <vt:lpwstr/>
      </vt:variant>
      <vt:variant>
        <vt:lpwstr>_Toc222642449</vt:lpwstr>
      </vt:variant>
      <vt:variant>
        <vt:i4>1376304</vt:i4>
      </vt:variant>
      <vt:variant>
        <vt:i4>476</vt:i4>
      </vt:variant>
      <vt:variant>
        <vt:i4>0</vt:i4>
      </vt:variant>
      <vt:variant>
        <vt:i4>5</vt:i4>
      </vt:variant>
      <vt:variant>
        <vt:lpwstr/>
      </vt:variant>
      <vt:variant>
        <vt:lpwstr>_Toc222642448</vt:lpwstr>
      </vt:variant>
      <vt:variant>
        <vt:i4>1376304</vt:i4>
      </vt:variant>
      <vt:variant>
        <vt:i4>470</vt:i4>
      </vt:variant>
      <vt:variant>
        <vt:i4>0</vt:i4>
      </vt:variant>
      <vt:variant>
        <vt:i4>5</vt:i4>
      </vt:variant>
      <vt:variant>
        <vt:lpwstr/>
      </vt:variant>
      <vt:variant>
        <vt:lpwstr>_Toc222642447</vt:lpwstr>
      </vt:variant>
      <vt:variant>
        <vt:i4>1376304</vt:i4>
      </vt:variant>
      <vt:variant>
        <vt:i4>464</vt:i4>
      </vt:variant>
      <vt:variant>
        <vt:i4>0</vt:i4>
      </vt:variant>
      <vt:variant>
        <vt:i4>5</vt:i4>
      </vt:variant>
      <vt:variant>
        <vt:lpwstr/>
      </vt:variant>
      <vt:variant>
        <vt:lpwstr>_Toc222642446</vt:lpwstr>
      </vt:variant>
      <vt:variant>
        <vt:i4>1376304</vt:i4>
      </vt:variant>
      <vt:variant>
        <vt:i4>458</vt:i4>
      </vt:variant>
      <vt:variant>
        <vt:i4>0</vt:i4>
      </vt:variant>
      <vt:variant>
        <vt:i4>5</vt:i4>
      </vt:variant>
      <vt:variant>
        <vt:lpwstr/>
      </vt:variant>
      <vt:variant>
        <vt:lpwstr>_Toc222642445</vt:lpwstr>
      </vt:variant>
      <vt:variant>
        <vt:i4>1376304</vt:i4>
      </vt:variant>
      <vt:variant>
        <vt:i4>452</vt:i4>
      </vt:variant>
      <vt:variant>
        <vt:i4>0</vt:i4>
      </vt:variant>
      <vt:variant>
        <vt:i4>5</vt:i4>
      </vt:variant>
      <vt:variant>
        <vt:lpwstr/>
      </vt:variant>
      <vt:variant>
        <vt:lpwstr>_Toc222642444</vt:lpwstr>
      </vt:variant>
      <vt:variant>
        <vt:i4>1376304</vt:i4>
      </vt:variant>
      <vt:variant>
        <vt:i4>446</vt:i4>
      </vt:variant>
      <vt:variant>
        <vt:i4>0</vt:i4>
      </vt:variant>
      <vt:variant>
        <vt:i4>5</vt:i4>
      </vt:variant>
      <vt:variant>
        <vt:lpwstr/>
      </vt:variant>
      <vt:variant>
        <vt:lpwstr>_Toc222642443</vt:lpwstr>
      </vt:variant>
      <vt:variant>
        <vt:i4>1376304</vt:i4>
      </vt:variant>
      <vt:variant>
        <vt:i4>440</vt:i4>
      </vt:variant>
      <vt:variant>
        <vt:i4>0</vt:i4>
      </vt:variant>
      <vt:variant>
        <vt:i4>5</vt:i4>
      </vt:variant>
      <vt:variant>
        <vt:lpwstr/>
      </vt:variant>
      <vt:variant>
        <vt:lpwstr>_Toc222642442</vt:lpwstr>
      </vt:variant>
      <vt:variant>
        <vt:i4>1376304</vt:i4>
      </vt:variant>
      <vt:variant>
        <vt:i4>434</vt:i4>
      </vt:variant>
      <vt:variant>
        <vt:i4>0</vt:i4>
      </vt:variant>
      <vt:variant>
        <vt:i4>5</vt:i4>
      </vt:variant>
      <vt:variant>
        <vt:lpwstr/>
      </vt:variant>
      <vt:variant>
        <vt:lpwstr>_Toc222642441</vt:lpwstr>
      </vt:variant>
      <vt:variant>
        <vt:i4>1376304</vt:i4>
      </vt:variant>
      <vt:variant>
        <vt:i4>428</vt:i4>
      </vt:variant>
      <vt:variant>
        <vt:i4>0</vt:i4>
      </vt:variant>
      <vt:variant>
        <vt:i4>5</vt:i4>
      </vt:variant>
      <vt:variant>
        <vt:lpwstr/>
      </vt:variant>
      <vt:variant>
        <vt:lpwstr>_Toc222642440</vt:lpwstr>
      </vt:variant>
      <vt:variant>
        <vt:i4>1179696</vt:i4>
      </vt:variant>
      <vt:variant>
        <vt:i4>422</vt:i4>
      </vt:variant>
      <vt:variant>
        <vt:i4>0</vt:i4>
      </vt:variant>
      <vt:variant>
        <vt:i4>5</vt:i4>
      </vt:variant>
      <vt:variant>
        <vt:lpwstr/>
      </vt:variant>
      <vt:variant>
        <vt:lpwstr>_Toc222642439</vt:lpwstr>
      </vt:variant>
      <vt:variant>
        <vt:i4>1179696</vt:i4>
      </vt:variant>
      <vt:variant>
        <vt:i4>416</vt:i4>
      </vt:variant>
      <vt:variant>
        <vt:i4>0</vt:i4>
      </vt:variant>
      <vt:variant>
        <vt:i4>5</vt:i4>
      </vt:variant>
      <vt:variant>
        <vt:lpwstr/>
      </vt:variant>
      <vt:variant>
        <vt:lpwstr>_Toc222642438</vt:lpwstr>
      </vt:variant>
      <vt:variant>
        <vt:i4>1179696</vt:i4>
      </vt:variant>
      <vt:variant>
        <vt:i4>410</vt:i4>
      </vt:variant>
      <vt:variant>
        <vt:i4>0</vt:i4>
      </vt:variant>
      <vt:variant>
        <vt:i4>5</vt:i4>
      </vt:variant>
      <vt:variant>
        <vt:lpwstr/>
      </vt:variant>
      <vt:variant>
        <vt:lpwstr>_Toc222642437</vt:lpwstr>
      </vt:variant>
      <vt:variant>
        <vt:i4>1179696</vt:i4>
      </vt:variant>
      <vt:variant>
        <vt:i4>404</vt:i4>
      </vt:variant>
      <vt:variant>
        <vt:i4>0</vt:i4>
      </vt:variant>
      <vt:variant>
        <vt:i4>5</vt:i4>
      </vt:variant>
      <vt:variant>
        <vt:lpwstr/>
      </vt:variant>
      <vt:variant>
        <vt:lpwstr>_Toc222642436</vt:lpwstr>
      </vt:variant>
      <vt:variant>
        <vt:i4>1179696</vt:i4>
      </vt:variant>
      <vt:variant>
        <vt:i4>398</vt:i4>
      </vt:variant>
      <vt:variant>
        <vt:i4>0</vt:i4>
      </vt:variant>
      <vt:variant>
        <vt:i4>5</vt:i4>
      </vt:variant>
      <vt:variant>
        <vt:lpwstr/>
      </vt:variant>
      <vt:variant>
        <vt:lpwstr>_Toc222642435</vt:lpwstr>
      </vt:variant>
      <vt:variant>
        <vt:i4>1179696</vt:i4>
      </vt:variant>
      <vt:variant>
        <vt:i4>392</vt:i4>
      </vt:variant>
      <vt:variant>
        <vt:i4>0</vt:i4>
      </vt:variant>
      <vt:variant>
        <vt:i4>5</vt:i4>
      </vt:variant>
      <vt:variant>
        <vt:lpwstr/>
      </vt:variant>
      <vt:variant>
        <vt:lpwstr>_Toc222642434</vt:lpwstr>
      </vt:variant>
      <vt:variant>
        <vt:i4>1179696</vt:i4>
      </vt:variant>
      <vt:variant>
        <vt:i4>386</vt:i4>
      </vt:variant>
      <vt:variant>
        <vt:i4>0</vt:i4>
      </vt:variant>
      <vt:variant>
        <vt:i4>5</vt:i4>
      </vt:variant>
      <vt:variant>
        <vt:lpwstr/>
      </vt:variant>
      <vt:variant>
        <vt:lpwstr>_Toc222642433</vt:lpwstr>
      </vt:variant>
      <vt:variant>
        <vt:i4>1179696</vt:i4>
      </vt:variant>
      <vt:variant>
        <vt:i4>380</vt:i4>
      </vt:variant>
      <vt:variant>
        <vt:i4>0</vt:i4>
      </vt:variant>
      <vt:variant>
        <vt:i4>5</vt:i4>
      </vt:variant>
      <vt:variant>
        <vt:lpwstr/>
      </vt:variant>
      <vt:variant>
        <vt:lpwstr>_Toc222642432</vt:lpwstr>
      </vt:variant>
      <vt:variant>
        <vt:i4>1179696</vt:i4>
      </vt:variant>
      <vt:variant>
        <vt:i4>374</vt:i4>
      </vt:variant>
      <vt:variant>
        <vt:i4>0</vt:i4>
      </vt:variant>
      <vt:variant>
        <vt:i4>5</vt:i4>
      </vt:variant>
      <vt:variant>
        <vt:lpwstr/>
      </vt:variant>
      <vt:variant>
        <vt:lpwstr>_Toc222642431</vt:lpwstr>
      </vt:variant>
      <vt:variant>
        <vt:i4>1179696</vt:i4>
      </vt:variant>
      <vt:variant>
        <vt:i4>368</vt:i4>
      </vt:variant>
      <vt:variant>
        <vt:i4>0</vt:i4>
      </vt:variant>
      <vt:variant>
        <vt:i4>5</vt:i4>
      </vt:variant>
      <vt:variant>
        <vt:lpwstr/>
      </vt:variant>
      <vt:variant>
        <vt:lpwstr>_Toc222642430</vt:lpwstr>
      </vt:variant>
      <vt:variant>
        <vt:i4>1245232</vt:i4>
      </vt:variant>
      <vt:variant>
        <vt:i4>362</vt:i4>
      </vt:variant>
      <vt:variant>
        <vt:i4>0</vt:i4>
      </vt:variant>
      <vt:variant>
        <vt:i4>5</vt:i4>
      </vt:variant>
      <vt:variant>
        <vt:lpwstr/>
      </vt:variant>
      <vt:variant>
        <vt:lpwstr>_Toc222642429</vt:lpwstr>
      </vt:variant>
      <vt:variant>
        <vt:i4>1245232</vt:i4>
      </vt:variant>
      <vt:variant>
        <vt:i4>356</vt:i4>
      </vt:variant>
      <vt:variant>
        <vt:i4>0</vt:i4>
      </vt:variant>
      <vt:variant>
        <vt:i4>5</vt:i4>
      </vt:variant>
      <vt:variant>
        <vt:lpwstr/>
      </vt:variant>
      <vt:variant>
        <vt:lpwstr>_Toc222642428</vt:lpwstr>
      </vt:variant>
      <vt:variant>
        <vt:i4>1245232</vt:i4>
      </vt:variant>
      <vt:variant>
        <vt:i4>350</vt:i4>
      </vt:variant>
      <vt:variant>
        <vt:i4>0</vt:i4>
      </vt:variant>
      <vt:variant>
        <vt:i4>5</vt:i4>
      </vt:variant>
      <vt:variant>
        <vt:lpwstr/>
      </vt:variant>
      <vt:variant>
        <vt:lpwstr>_Toc222642427</vt:lpwstr>
      </vt:variant>
      <vt:variant>
        <vt:i4>1245232</vt:i4>
      </vt:variant>
      <vt:variant>
        <vt:i4>344</vt:i4>
      </vt:variant>
      <vt:variant>
        <vt:i4>0</vt:i4>
      </vt:variant>
      <vt:variant>
        <vt:i4>5</vt:i4>
      </vt:variant>
      <vt:variant>
        <vt:lpwstr/>
      </vt:variant>
      <vt:variant>
        <vt:lpwstr>_Toc222642426</vt:lpwstr>
      </vt:variant>
      <vt:variant>
        <vt:i4>1245232</vt:i4>
      </vt:variant>
      <vt:variant>
        <vt:i4>338</vt:i4>
      </vt:variant>
      <vt:variant>
        <vt:i4>0</vt:i4>
      </vt:variant>
      <vt:variant>
        <vt:i4>5</vt:i4>
      </vt:variant>
      <vt:variant>
        <vt:lpwstr/>
      </vt:variant>
      <vt:variant>
        <vt:lpwstr>_Toc222642425</vt:lpwstr>
      </vt:variant>
      <vt:variant>
        <vt:i4>1245232</vt:i4>
      </vt:variant>
      <vt:variant>
        <vt:i4>332</vt:i4>
      </vt:variant>
      <vt:variant>
        <vt:i4>0</vt:i4>
      </vt:variant>
      <vt:variant>
        <vt:i4>5</vt:i4>
      </vt:variant>
      <vt:variant>
        <vt:lpwstr/>
      </vt:variant>
      <vt:variant>
        <vt:lpwstr>_Toc222642424</vt:lpwstr>
      </vt:variant>
      <vt:variant>
        <vt:i4>1245232</vt:i4>
      </vt:variant>
      <vt:variant>
        <vt:i4>326</vt:i4>
      </vt:variant>
      <vt:variant>
        <vt:i4>0</vt:i4>
      </vt:variant>
      <vt:variant>
        <vt:i4>5</vt:i4>
      </vt:variant>
      <vt:variant>
        <vt:lpwstr/>
      </vt:variant>
      <vt:variant>
        <vt:lpwstr>_Toc222642423</vt:lpwstr>
      </vt:variant>
      <vt:variant>
        <vt:i4>1245232</vt:i4>
      </vt:variant>
      <vt:variant>
        <vt:i4>320</vt:i4>
      </vt:variant>
      <vt:variant>
        <vt:i4>0</vt:i4>
      </vt:variant>
      <vt:variant>
        <vt:i4>5</vt:i4>
      </vt:variant>
      <vt:variant>
        <vt:lpwstr/>
      </vt:variant>
      <vt:variant>
        <vt:lpwstr>_Toc222642422</vt:lpwstr>
      </vt:variant>
      <vt:variant>
        <vt:i4>1245232</vt:i4>
      </vt:variant>
      <vt:variant>
        <vt:i4>314</vt:i4>
      </vt:variant>
      <vt:variant>
        <vt:i4>0</vt:i4>
      </vt:variant>
      <vt:variant>
        <vt:i4>5</vt:i4>
      </vt:variant>
      <vt:variant>
        <vt:lpwstr/>
      </vt:variant>
      <vt:variant>
        <vt:lpwstr>_Toc222642421</vt:lpwstr>
      </vt:variant>
      <vt:variant>
        <vt:i4>1245232</vt:i4>
      </vt:variant>
      <vt:variant>
        <vt:i4>308</vt:i4>
      </vt:variant>
      <vt:variant>
        <vt:i4>0</vt:i4>
      </vt:variant>
      <vt:variant>
        <vt:i4>5</vt:i4>
      </vt:variant>
      <vt:variant>
        <vt:lpwstr/>
      </vt:variant>
      <vt:variant>
        <vt:lpwstr>_Toc222642420</vt:lpwstr>
      </vt:variant>
      <vt:variant>
        <vt:i4>1048624</vt:i4>
      </vt:variant>
      <vt:variant>
        <vt:i4>302</vt:i4>
      </vt:variant>
      <vt:variant>
        <vt:i4>0</vt:i4>
      </vt:variant>
      <vt:variant>
        <vt:i4>5</vt:i4>
      </vt:variant>
      <vt:variant>
        <vt:lpwstr/>
      </vt:variant>
      <vt:variant>
        <vt:lpwstr>_Toc222642419</vt:lpwstr>
      </vt:variant>
      <vt:variant>
        <vt:i4>1048624</vt:i4>
      </vt:variant>
      <vt:variant>
        <vt:i4>296</vt:i4>
      </vt:variant>
      <vt:variant>
        <vt:i4>0</vt:i4>
      </vt:variant>
      <vt:variant>
        <vt:i4>5</vt:i4>
      </vt:variant>
      <vt:variant>
        <vt:lpwstr/>
      </vt:variant>
      <vt:variant>
        <vt:lpwstr>_Toc222642418</vt:lpwstr>
      </vt:variant>
      <vt:variant>
        <vt:i4>1048624</vt:i4>
      </vt:variant>
      <vt:variant>
        <vt:i4>290</vt:i4>
      </vt:variant>
      <vt:variant>
        <vt:i4>0</vt:i4>
      </vt:variant>
      <vt:variant>
        <vt:i4>5</vt:i4>
      </vt:variant>
      <vt:variant>
        <vt:lpwstr/>
      </vt:variant>
      <vt:variant>
        <vt:lpwstr>_Toc222642417</vt:lpwstr>
      </vt:variant>
      <vt:variant>
        <vt:i4>1048624</vt:i4>
      </vt:variant>
      <vt:variant>
        <vt:i4>284</vt:i4>
      </vt:variant>
      <vt:variant>
        <vt:i4>0</vt:i4>
      </vt:variant>
      <vt:variant>
        <vt:i4>5</vt:i4>
      </vt:variant>
      <vt:variant>
        <vt:lpwstr/>
      </vt:variant>
      <vt:variant>
        <vt:lpwstr>_Toc222642416</vt:lpwstr>
      </vt:variant>
      <vt:variant>
        <vt:i4>1048624</vt:i4>
      </vt:variant>
      <vt:variant>
        <vt:i4>278</vt:i4>
      </vt:variant>
      <vt:variant>
        <vt:i4>0</vt:i4>
      </vt:variant>
      <vt:variant>
        <vt:i4>5</vt:i4>
      </vt:variant>
      <vt:variant>
        <vt:lpwstr/>
      </vt:variant>
      <vt:variant>
        <vt:lpwstr>_Toc222642415</vt:lpwstr>
      </vt:variant>
      <vt:variant>
        <vt:i4>1048624</vt:i4>
      </vt:variant>
      <vt:variant>
        <vt:i4>272</vt:i4>
      </vt:variant>
      <vt:variant>
        <vt:i4>0</vt:i4>
      </vt:variant>
      <vt:variant>
        <vt:i4>5</vt:i4>
      </vt:variant>
      <vt:variant>
        <vt:lpwstr/>
      </vt:variant>
      <vt:variant>
        <vt:lpwstr>_Toc222642414</vt:lpwstr>
      </vt:variant>
      <vt:variant>
        <vt:i4>1048624</vt:i4>
      </vt:variant>
      <vt:variant>
        <vt:i4>266</vt:i4>
      </vt:variant>
      <vt:variant>
        <vt:i4>0</vt:i4>
      </vt:variant>
      <vt:variant>
        <vt:i4>5</vt:i4>
      </vt:variant>
      <vt:variant>
        <vt:lpwstr/>
      </vt:variant>
      <vt:variant>
        <vt:lpwstr>_Toc222642413</vt:lpwstr>
      </vt:variant>
      <vt:variant>
        <vt:i4>1048624</vt:i4>
      </vt:variant>
      <vt:variant>
        <vt:i4>260</vt:i4>
      </vt:variant>
      <vt:variant>
        <vt:i4>0</vt:i4>
      </vt:variant>
      <vt:variant>
        <vt:i4>5</vt:i4>
      </vt:variant>
      <vt:variant>
        <vt:lpwstr/>
      </vt:variant>
      <vt:variant>
        <vt:lpwstr>_Toc222642412</vt:lpwstr>
      </vt:variant>
      <vt:variant>
        <vt:i4>1048624</vt:i4>
      </vt:variant>
      <vt:variant>
        <vt:i4>254</vt:i4>
      </vt:variant>
      <vt:variant>
        <vt:i4>0</vt:i4>
      </vt:variant>
      <vt:variant>
        <vt:i4>5</vt:i4>
      </vt:variant>
      <vt:variant>
        <vt:lpwstr/>
      </vt:variant>
      <vt:variant>
        <vt:lpwstr>_Toc222642411</vt:lpwstr>
      </vt:variant>
      <vt:variant>
        <vt:i4>1048624</vt:i4>
      </vt:variant>
      <vt:variant>
        <vt:i4>248</vt:i4>
      </vt:variant>
      <vt:variant>
        <vt:i4>0</vt:i4>
      </vt:variant>
      <vt:variant>
        <vt:i4>5</vt:i4>
      </vt:variant>
      <vt:variant>
        <vt:lpwstr/>
      </vt:variant>
      <vt:variant>
        <vt:lpwstr>_Toc222642410</vt:lpwstr>
      </vt:variant>
      <vt:variant>
        <vt:i4>1114160</vt:i4>
      </vt:variant>
      <vt:variant>
        <vt:i4>242</vt:i4>
      </vt:variant>
      <vt:variant>
        <vt:i4>0</vt:i4>
      </vt:variant>
      <vt:variant>
        <vt:i4>5</vt:i4>
      </vt:variant>
      <vt:variant>
        <vt:lpwstr/>
      </vt:variant>
      <vt:variant>
        <vt:lpwstr>_Toc222642409</vt:lpwstr>
      </vt:variant>
      <vt:variant>
        <vt:i4>1114160</vt:i4>
      </vt:variant>
      <vt:variant>
        <vt:i4>236</vt:i4>
      </vt:variant>
      <vt:variant>
        <vt:i4>0</vt:i4>
      </vt:variant>
      <vt:variant>
        <vt:i4>5</vt:i4>
      </vt:variant>
      <vt:variant>
        <vt:lpwstr/>
      </vt:variant>
      <vt:variant>
        <vt:lpwstr>_Toc222642408</vt:lpwstr>
      </vt:variant>
      <vt:variant>
        <vt:i4>1114160</vt:i4>
      </vt:variant>
      <vt:variant>
        <vt:i4>230</vt:i4>
      </vt:variant>
      <vt:variant>
        <vt:i4>0</vt:i4>
      </vt:variant>
      <vt:variant>
        <vt:i4>5</vt:i4>
      </vt:variant>
      <vt:variant>
        <vt:lpwstr/>
      </vt:variant>
      <vt:variant>
        <vt:lpwstr>_Toc222642407</vt:lpwstr>
      </vt:variant>
      <vt:variant>
        <vt:i4>1114160</vt:i4>
      </vt:variant>
      <vt:variant>
        <vt:i4>224</vt:i4>
      </vt:variant>
      <vt:variant>
        <vt:i4>0</vt:i4>
      </vt:variant>
      <vt:variant>
        <vt:i4>5</vt:i4>
      </vt:variant>
      <vt:variant>
        <vt:lpwstr/>
      </vt:variant>
      <vt:variant>
        <vt:lpwstr>_Toc222642406</vt:lpwstr>
      </vt:variant>
      <vt:variant>
        <vt:i4>1114160</vt:i4>
      </vt:variant>
      <vt:variant>
        <vt:i4>218</vt:i4>
      </vt:variant>
      <vt:variant>
        <vt:i4>0</vt:i4>
      </vt:variant>
      <vt:variant>
        <vt:i4>5</vt:i4>
      </vt:variant>
      <vt:variant>
        <vt:lpwstr/>
      </vt:variant>
      <vt:variant>
        <vt:lpwstr>_Toc222642405</vt:lpwstr>
      </vt:variant>
      <vt:variant>
        <vt:i4>1114160</vt:i4>
      </vt:variant>
      <vt:variant>
        <vt:i4>212</vt:i4>
      </vt:variant>
      <vt:variant>
        <vt:i4>0</vt:i4>
      </vt:variant>
      <vt:variant>
        <vt:i4>5</vt:i4>
      </vt:variant>
      <vt:variant>
        <vt:lpwstr/>
      </vt:variant>
      <vt:variant>
        <vt:lpwstr>_Toc222642404</vt:lpwstr>
      </vt:variant>
      <vt:variant>
        <vt:i4>1114160</vt:i4>
      </vt:variant>
      <vt:variant>
        <vt:i4>206</vt:i4>
      </vt:variant>
      <vt:variant>
        <vt:i4>0</vt:i4>
      </vt:variant>
      <vt:variant>
        <vt:i4>5</vt:i4>
      </vt:variant>
      <vt:variant>
        <vt:lpwstr/>
      </vt:variant>
      <vt:variant>
        <vt:lpwstr>_Toc222642403</vt:lpwstr>
      </vt:variant>
      <vt:variant>
        <vt:i4>1114160</vt:i4>
      </vt:variant>
      <vt:variant>
        <vt:i4>200</vt:i4>
      </vt:variant>
      <vt:variant>
        <vt:i4>0</vt:i4>
      </vt:variant>
      <vt:variant>
        <vt:i4>5</vt:i4>
      </vt:variant>
      <vt:variant>
        <vt:lpwstr/>
      </vt:variant>
      <vt:variant>
        <vt:lpwstr>_Toc222642402</vt:lpwstr>
      </vt:variant>
      <vt:variant>
        <vt:i4>1114160</vt:i4>
      </vt:variant>
      <vt:variant>
        <vt:i4>194</vt:i4>
      </vt:variant>
      <vt:variant>
        <vt:i4>0</vt:i4>
      </vt:variant>
      <vt:variant>
        <vt:i4>5</vt:i4>
      </vt:variant>
      <vt:variant>
        <vt:lpwstr/>
      </vt:variant>
      <vt:variant>
        <vt:lpwstr>_Toc222642401</vt:lpwstr>
      </vt:variant>
      <vt:variant>
        <vt:i4>1114160</vt:i4>
      </vt:variant>
      <vt:variant>
        <vt:i4>188</vt:i4>
      </vt:variant>
      <vt:variant>
        <vt:i4>0</vt:i4>
      </vt:variant>
      <vt:variant>
        <vt:i4>5</vt:i4>
      </vt:variant>
      <vt:variant>
        <vt:lpwstr/>
      </vt:variant>
      <vt:variant>
        <vt:lpwstr>_Toc222642400</vt:lpwstr>
      </vt:variant>
      <vt:variant>
        <vt:i4>1572919</vt:i4>
      </vt:variant>
      <vt:variant>
        <vt:i4>182</vt:i4>
      </vt:variant>
      <vt:variant>
        <vt:i4>0</vt:i4>
      </vt:variant>
      <vt:variant>
        <vt:i4>5</vt:i4>
      </vt:variant>
      <vt:variant>
        <vt:lpwstr/>
      </vt:variant>
      <vt:variant>
        <vt:lpwstr>_Toc222642399</vt:lpwstr>
      </vt:variant>
      <vt:variant>
        <vt:i4>1572919</vt:i4>
      </vt:variant>
      <vt:variant>
        <vt:i4>176</vt:i4>
      </vt:variant>
      <vt:variant>
        <vt:i4>0</vt:i4>
      </vt:variant>
      <vt:variant>
        <vt:i4>5</vt:i4>
      </vt:variant>
      <vt:variant>
        <vt:lpwstr/>
      </vt:variant>
      <vt:variant>
        <vt:lpwstr>_Toc222642398</vt:lpwstr>
      </vt:variant>
      <vt:variant>
        <vt:i4>1572919</vt:i4>
      </vt:variant>
      <vt:variant>
        <vt:i4>170</vt:i4>
      </vt:variant>
      <vt:variant>
        <vt:i4>0</vt:i4>
      </vt:variant>
      <vt:variant>
        <vt:i4>5</vt:i4>
      </vt:variant>
      <vt:variant>
        <vt:lpwstr/>
      </vt:variant>
      <vt:variant>
        <vt:lpwstr>_Toc222642397</vt:lpwstr>
      </vt:variant>
      <vt:variant>
        <vt:i4>1572919</vt:i4>
      </vt:variant>
      <vt:variant>
        <vt:i4>164</vt:i4>
      </vt:variant>
      <vt:variant>
        <vt:i4>0</vt:i4>
      </vt:variant>
      <vt:variant>
        <vt:i4>5</vt:i4>
      </vt:variant>
      <vt:variant>
        <vt:lpwstr/>
      </vt:variant>
      <vt:variant>
        <vt:lpwstr>_Toc222642396</vt:lpwstr>
      </vt:variant>
      <vt:variant>
        <vt:i4>1572919</vt:i4>
      </vt:variant>
      <vt:variant>
        <vt:i4>158</vt:i4>
      </vt:variant>
      <vt:variant>
        <vt:i4>0</vt:i4>
      </vt:variant>
      <vt:variant>
        <vt:i4>5</vt:i4>
      </vt:variant>
      <vt:variant>
        <vt:lpwstr/>
      </vt:variant>
      <vt:variant>
        <vt:lpwstr>_Toc222642395</vt:lpwstr>
      </vt:variant>
      <vt:variant>
        <vt:i4>1572919</vt:i4>
      </vt:variant>
      <vt:variant>
        <vt:i4>152</vt:i4>
      </vt:variant>
      <vt:variant>
        <vt:i4>0</vt:i4>
      </vt:variant>
      <vt:variant>
        <vt:i4>5</vt:i4>
      </vt:variant>
      <vt:variant>
        <vt:lpwstr/>
      </vt:variant>
      <vt:variant>
        <vt:lpwstr>_Toc222642394</vt:lpwstr>
      </vt:variant>
      <vt:variant>
        <vt:i4>1572919</vt:i4>
      </vt:variant>
      <vt:variant>
        <vt:i4>146</vt:i4>
      </vt:variant>
      <vt:variant>
        <vt:i4>0</vt:i4>
      </vt:variant>
      <vt:variant>
        <vt:i4>5</vt:i4>
      </vt:variant>
      <vt:variant>
        <vt:lpwstr/>
      </vt:variant>
      <vt:variant>
        <vt:lpwstr>_Toc222642393</vt:lpwstr>
      </vt:variant>
      <vt:variant>
        <vt:i4>1572919</vt:i4>
      </vt:variant>
      <vt:variant>
        <vt:i4>140</vt:i4>
      </vt:variant>
      <vt:variant>
        <vt:i4>0</vt:i4>
      </vt:variant>
      <vt:variant>
        <vt:i4>5</vt:i4>
      </vt:variant>
      <vt:variant>
        <vt:lpwstr/>
      </vt:variant>
      <vt:variant>
        <vt:lpwstr>_Toc222642392</vt:lpwstr>
      </vt:variant>
      <vt:variant>
        <vt:i4>1572919</vt:i4>
      </vt:variant>
      <vt:variant>
        <vt:i4>134</vt:i4>
      </vt:variant>
      <vt:variant>
        <vt:i4>0</vt:i4>
      </vt:variant>
      <vt:variant>
        <vt:i4>5</vt:i4>
      </vt:variant>
      <vt:variant>
        <vt:lpwstr/>
      </vt:variant>
      <vt:variant>
        <vt:lpwstr>_Toc222642391</vt:lpwstr>
      </vt:variant>
      <vt:variant>
        <vt:i4>1572919</vt:i4>
      </vt:variant>
      <vt:variant>
        <vt:i4>128</vt:i4>
      </vt:variant>
      <vt:variant>
        <vt:i4>0</vt:i4>
      </vt:variant>
      <vt:variant>
        <vt:i4>5</vt:i4>
      </vt:variant>
      <vt:variant>
        <vt:lpwstr/>
      </vt:variant>
      <vt:variant>
        <vt:lpwstr>_Toc222642390</vt:lpwstr>
      </vt:variant>
      <vt:variant>
        <vt:i4>1638455</vt:i4>
      </vt:variant>
      <vt:variant>
        <vt:i4>122</vt:i4>
      </vt:variant>
      <vt:variant>
        <vt:i4>0</vt:i4>
      </vt:variant>
      <vt:variant>
        <vt:i4>5</vt:i4>
      </vt:variant>
      <vt:variant>
        <vt:lpwstr/>
      </vt:variant>
      <vt:variant>
        <vt:lpwstr>_Toc222642389</vt:lpwstr>
      </vt:variant>
      <vt:variant>
        <vt:i4>1638455</vt:i4>
      </vt:variant>
      <vt:variant>
        <vt:i4>116</vt:i4>
      </vt:variant>
      <vt:variant>
        <vt:i4>0</vt:i4>
      </vt:variant>
      <vt:variant>
        <vt:i4>5</vt:i4>
      </vt:variant>
      <vt:variant>
        <vt:lpwstr/>
      </vt:variant>
      <vt:variant>
        <vt:lpwstr>_Toc222642388</vt:lpwstr>
      </vt:variant>
      <vt:variant>
        <vt:i4>1638455</vt:i4>
      </vt:variant>
      <vt:variant>
        <vt:i4>110</vt:i4>
      </vt:variant>
      <vt:variant>
        <vt:i4>0</vt:i4>
      </vt:variant>
      <vt:variant>
        <vt:i4>5</vt:i4>
      </vt:variant>
      <vt:variant>
        <vt:lpwstr/>
      </vt:variant>
      <vt:variant>
        <vt:lpwstr>_Toc222642387</vt:lpwstr>
      </vt:variant>
      <vt:variant>
        <vt:i4>1638455</vt:i4>
      </vt:variant>
      <vt:variant>
        <vt:i4>104</vt:i4>
      </vt:variant>
      <vt:variant>
        <vt:i4>0</vt:i4>
      </vt:variant>
      <vt:variant>
        <vt:i4>5</vt:i4>
      </vt:variant>
      <vt:variant>
        <vt:lpwstr/>
      </vt:variant>
      <vt:variant>
        <vt:lpwstr>_Toc222642386</vt:lpwstr>
      </vt:variant>
      <vt:variant>
        <vt:i4>1638455</vt:i4>
      </vt:variant>
      <vt:variant>
        <vt:i4>98</vt:i4>
      </vt:variant>
      <vt:variant>
        <vt:i4>0</vt:i4>
      </vt:variant>
      <vt:variant>
        <vt:i4>5</vt:i4>
      </vt:variant>
      <vt:variant>
        <vt:lpwstr/>
      </vt:variant>
      <vt:variant>
        <vt:lpwstr>_Toc222642385</vt:lpwstr>
      </vt:variant>
      <vt:variant>
        <vt:i4>1638455</vt:i4>
      </vt:variant>
      <vt:variant>
        <vt:i4>92</vt:i4>
      </vt:variant>
      <vt:variant>
        <vt:i4>0</vt:i4>
      </vt:variant>
      <vt:variant>
        <vt:i4>5</vt:i4>
      </vt:variant>
      <vt:variant>
        <vt:lpwstr/>
      </vt:variant>
      <vt:variant>
        <vt:lpwstr>_Toc222642384</vt:lpwstr>
      </vt:variant>
      <vt:variant>
        <vt:i4>1638455</vt:i4>
      </vt:variant>
      <vt:variant>
        <vt:i4>86</vt:i4>
      </vt:variant>
      <vt:variant>
        <vt:i4>0</vt:i4>
      </vt:variant>
      <vt:variant>
        <vt:i4>5</vt:i4>
      </vt:variant>
      <vt:variant>
        <vt:lpwstr/>
      </vt:variant>
      <vt:variant>
        <vt:lpwstr>_Toc222642383</vt:lpwstr>
      </vt:variant>
      <vt:variant>
        <vt:i4>1638455</vt:i4>
      </vt:variant>
      <vt:variant>
        <vt:i4>80</vt:i4>
      </vt:variant>
      <vt:variant>
        <vt:i4>0</vt:i4>
      </vt:variant>
      <vt:variant>
        <vt:i4>5</vt:i4>
      </vt:variant>
      <vt:variant>
        <vt:lpwstr/>
      </vt:variant>
      <vt:variant>
        <vt:lpwstr>_Toc222642382</vt:lpwstr>
      </vt:variant>
      <vt:variant>
        <vt:i4>1638455</vt:i4>
      </vt:variant>
      <vt:variant>
        <vt:i4>74</vt:i4>
      </vt:variant>
      <vt:variant>
        <vt:i4>0</vt:i4>
      </vt:variant>
      <vt:variant>
        <vt:i4>5</vt:i4>
      </vt:variant>
      <vt:variant>
        <vt:lpwstr/>
      </vt:variant>
      <vt:variant>
        <vt:lpwstr>_Toc222642381</vt:lpwstr>
      </vt:variant>
      <vt:variant>
        <vt:i4>1638455</vt:i4>
      </vt:variant>
      <vt:variant>
        <vt:i4>68</vt:i4>
      </vt:variant>
      <vt:variant>
        <vt:i4>0</vt:i4>
      </vt:variant>
      <vt:variant>
        <vt:i4>5</vt:i4>
      </vt:variant>
      <vt:variant>
        <vt:lpwstr/>
      </vt:variant>
      <vt:variant>
        <vt:lpwstr>_Toc222642380</vt:lpwstr>
      </vt:variant>
      <vt:variant>
        <vt:i4>1441847</vt:i4>
      </vt:variant>
      <vt:variant>
        <vt:i4>62</vt:i4>
      </vt:variant>
      <vt:variant>
        <vt:i4>0</vt:i4>
      </vt:variant>
      <vt:variant>
        <vt:i4>5</vt:i4>
      </vt:variant>
      <vt:variant>
        <vt:lpwstr/>
      </vt:variant>
      <vt:variant>
        <vt:lpwstr>_Toc222642379</vt:lpwstr>
      </vt:variant>
      <vt:variant>
        <vt:i4>1441847</vt:i4>
      </vt:variant>
      <vt:variant>
        <vt:i4>56</vt:i4>
      </vt:variant>
      <vt:variant>
        <vt:i4>0</vt:i4>
      </vt:variant>
      <vt:variant>
        <vt:i4>5</vt:i4>
      </vt:variant>
      <vt:variant>
        <vt:lpwstr/>
      </vt:variant>
      <vt:variant>
        <vt:lpwstr>_Toc222642378</vt:lpwstr>
      </vt:variant>
      <vt:variant>
        <vt:i4>1441847</vt:i4>
      </vt:variant>
      <vt:variant>
        <vt:i4>50</vt:i4>
      </vt:variant>
      <vt:variant>
        <vt:i4>0</vt:i4>
      </vt:variant>
      <vt:variant>
        <vt:i4>5</vt:i4>
      </vt:variant>
      <vt:variant>
        <vt:lpwstr/>
      </vt:variant>
      <vt:variant>
        <vt:lpwstr>_Toc222642377</vt:lpwstr>
      </vt:variant>
      <vt:variant>
        <vt:i4>1441847</vt:i4>
      </vt:variant>
      <vt:variant>
        <vt:i4>44</vt:i4>
      </vt:variant>
      <vt:variant>
        <vt:i4>0</vt:i4>
      </vt:variant>
      <vt:variant>
        <vt:i4>5</vt:i4>
      </vt:variant>
      <vt:variant>
        <vt:lpwstr/>
      </vt:variant>
      <vt:variant>
        <vt:lpwstr>_Toc222642376</vt:lpwstr>
      </vt:variant>
      <vt:variant>
        <vt:i4>1441847</vt:i4>
      </vt:variant>
      <vt:variant>
        <vt:i4>38</vt:i4>
      </vt:variant>
      <vt:variant>
        <vt:i4>0</vt:i4>
      </vt:variant>
      <vt:variant>
        <vt:i4>5</vt:i4>
      </vt:variant>
      <vt:variant>
        <vt:lpwstr/>
      </vt:variant>
      <vt:variant>
        <vt:lpwstr>_Toc222642375</vt:lpwstr>
      </vt:variant>
      <vt:variant>
        <vt:i4>1441847</vt:i4>
      </vt:variant>
      <vt:variant>
        <vt:i4>32</vt:i4>
      </vt:variant>
      <vt:variant>
        <vt:i4>0</vt:i4>
      </vt:variant>
      <vt:variant>
        <vt:i4>5</vt:i4>
      </vt:variant>
      <vt:variant>
        <vt:lpwstr/>
      </vt:variant>
      <vt:variant>
        <vt:lpwstr>_Toc222642374</vt:lpwstr>
      </vt:variant>
      <vt:variant>
        <vt:i4>1441847</vt:i4>
      </vt:variant>
      <vt:variant>
        <vt:i4>26</vt:i4>
      </vt:variant>
      <vt:variant>
        <vt:i4>0</vt:i4>
      </vt:variant>
      <vt:variant>
        <vt:i4>5</vt:i4>
      </vt:variant>
      <vt:variant>
        <vt:lpwstr/>
      </vt:variant>
      <vt:variant>
        <vt:lpwstr>_Toc222642373</vt:lpwstr>
      </vt:variant>
      <vt:variant>
        <vt:i4>1441847</vt:i4>
      </vt:variant>
      <vt:variant>
        <vt:i4>20</vt:i4>
      </vt:variant>
      <vt:variant>
        <vt:i4>0</vt:i4>
      </vt:variant>
      <vt:variant>
        <vt:i4>5</vt:i4>
      </vt:variant>
      <vt:variant>
        <vt:lpwstr/>
      </vt:variant>
      <vt:variant>
        <vt:lpwstr>_Toc222642372</vt:lpwstr>
      </vt:variant>
      <vt:variant>
        <vt:i4>1441847</vt:i4>
      </vt:variant>
      <vt:variant>
        <vt:i4>14</vt:i4>
      </vt:variant>
      <vt:variant>
        <vt:i4>0</vt:i4>
      </vt:variant>
      <vt:variant>
        <vt:i4>5</vt:i4>
      </vt:variant>
      <vt:variant>
        <vt:lpwstr/>
      </vt:variant>
      <vt:variant>
        <vt:lpwstr>_Toc222642371</vt:lpwstr>
      </vt:variant>
      <vt:variant>
        <vt:i4>1441847</vt:i4>
      </vt:variant>
      <vt:variant>
        <vt:i4>8</vt:i4>
      </vt:variant>
      <vt:variant>
        <vt:i4>0</vt:i4>
      </vt:variant>
      <vt:variant>
        <vt:i4>5</vt:i4>
      </vt:variant>
      <vt:variant>
        <vt:lpwstr/>
      </vt:variant>
      <vt:variant>
        <vt:lpwstr>_Toc222642370</vt:lpwstr>
      </vt:variant>
      <vt:variant>
        <vt:i4>1507383</vt:i4>
      </vt:variant>
      <vt:variant>
        <vt:i4>2</vt:i4>
      </vt:variant>
      <vt:variant>
        <vt:i4>0</vt:i4>
      </vt:variant>
      <vt:variant>
        <vt:i4>5</vt:i4>
      </vt:variant>
      <vt:variant>
        <vt:lpwstr/>
      </vt:variant>
      <vt:variant>
        <vt:lpwstr>_Toc222642369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für Lerneinheiten 2003</dc:title>
  <dc:creator>Mediengestaltung des IfV NRW</dc:creator>
  <cp:lastModifiedBy>Hermann Johannes</cp:lastModifiedBy>
  <cp:revision>127</cp:revision>
  <cp:lastPrinted>2015-09-15T07:33:00Z</cp:lastPrinted>
  <dcterms:created xsi:type="dcterms:W3CDTF">2023-08-09T08:01:00Z</dcterms:created>
  <dcterms:modified xsi:type="dcterms:W3CDTF">2023-11-13T11:39:00Z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rhalten von">
    <vt:lpwstr>IfV NRW</vt:lpwstr>
  </property>
  <property fmtid="{D5CDD505-2E9C-101B-9397-08002B2CF9AE}" pid="3" name="Eigentümer">
    <vt:lpwstr>IfV NRW</vt:lpwstr>
  </property>
</Properties>
</file>